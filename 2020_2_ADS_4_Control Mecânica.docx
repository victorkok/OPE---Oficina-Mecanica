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7CF33" w14:textId="57D00EBF" w:rsidR="0095145B" w:rsidRPr="00F00678" w:rsidRDefault="008A090D" w:rsidP="0044692E">
      <w:pPr>
        <w:pStyle w:val="Ttulo"/>
      </w:pPr>
      <w:r>
        <w:t xml:space="preserve">        Software</w:t>
      </w:r>
      <w:r w:rsidR="003E14D7">
        <w:t xml:space="preserve"> System Control </w:t>
      </w:r>
      <w:r w:rsidR="003F5C73">
        <w:t>Mecânica</w:t>
      </w:r>
    </w:p>
    <w:p w14:paraId="4494A90D" w14:textId="63D2ACD2" w:rsidR="0095145B" w:rsidRPr="00F00678" w:rsidRDefault="008A090D" w:rsidP="003F5C73">
      <w:pPr>
        <w:spacing w:before="240"/>
        <w:ind w:firstLine="0"/>
        <w:jc w:val="center"/>
      </w:pPr>
      <w:r>
        <w:t>Leonardo Massayuki Takuno,</w:t>
      </w:r>
      <w:r>
        <w:rPr>
          <w:color w:val="auto"/>
        </w:rPr>
        <w:t>Vanderson Bossi,</w:t>
      </w:r>
      <w:r w:rsidR="000E56BD" w:rsidRPr="008A090D">
        <w:rPr>
          <w:color w:val="auto"/>
        </w:rPr>
        <w:t xml:space="preserve"> </w:t>
      </w:r>
      <w:r w:rsidR="000E56BD" w:rsidRPr="000E56BD">
        <w:t>Osvaldo Takai</w:t>
      </w:r>
      <w:r>
        <w:t>.</w:t>
      </w:r>
    </w:p>
    <w:p w14:paraId="1626232E" w14:textId="77777777" w:rsidR="00AB2F2A" w:rsidRDefault="000B4E5F" w:rsidP="00E641A0">
      <w:pPr>
        <w:spacing w:before="240"/>
        <w:jc w:val="center"/>
      </w:pPr>
      <w:r w:rsidRPr="00F00678">
        <w:t>Faculdade Impacta de Tecnologia</w:t>
      </w:r>
    </w:p>
    <w:p w14:paraId="2138B601" w14:textId="34E3F7B8" w:rsidR="003E14D7" w:rsidRDefault="000B4E5F" w:rsidP="008A090D">
      <w:pPr>
        <w:jc w:val="center"/>
      </w:pPr>
      <w:r w:rsidRPr="00F00678">
        <w:t>São Paulo</w:t>
      </w:r>
      <w:r w:rsidR="00C30F6B">
        <w:t>,</w:t>
      </w:r>
      <w:r w:rsidRPr="00F00678">
        <w:t xml:space="preserve"> SP</w:t>
      </w:r>
      <w:r w:rsidR="00C30F6B">
        <w:t xml:space="preserve">, </w:t>
      </w:r>
      <w:r w:rsidR="008A090D">
        <w:t xml:space="preserve">Brasil </w:t>
      </w:r>
      <w:r w:rsidR="003E14D7">
        <w:t>12 de Outubro de 2020</w:t>
      </w:r>
      <w:r w:rsidR="00715DD3">
        <w:t>.</w:t>
      </w:r>
    </w:p>
    <w:p w14:paraId="14D22E6B" w14:textId="77777777" w:rsidR="00AB2F2A" w:rsidRDefault="00AB2F2A" w:rsidP="00FA379E">
      <w:pPr>
        <w:rPr>
          <w:ins w:id="0" w:author="Fabio Furia Silva" w:date="2019-02-03T18:31:00Z"/>
        </w:rPr>
      </w:pPr>
    </w:p>
    <w:p w14:paraId="5E4B8048" w14:textId="77777777" w:rsidR="0095145B" w:rsidRPr="00F00678" w:rsidDel="00BF0927" w:rsidRDefault="000B4E5F" w:rsidP="00E641A0">
      <w:pPr>
        <w:ind w:firstLine="0"/>
        <w:rPr>
          <w:del w:id="1" w:author="Fabio Furia Silva" w:date="2019-02-03T18:25:00Z"/>
          <w:lang w:val="en-US"/>
        </w:rPr>
      </w:pPr>
      <w:commentRangeStart w:id="2"/>
      <w:del w:id="3" w:author="Fabio Furia Silva" w:date="2019-02-03T18:25:00Z">
        <w:r w:rsidRPr="00F00678" w:rsidDel="00BF0927">
          <w:rPr>
            <w:b/>
            <w:lang w:val="en-US"/>
          </w:rPr>
          <w:delText>Abstract.</w:delText>
        </w:r>
        <w:r w:rsidRPr="00F00678" w:rsidDel="00BF0927">
          <w:rPr>
            <w:lang w:val="en-US"/>
          </w:rPr>
          <w:delText xml:space="preserve"> This meta-paper describes the style to be used in articles and short papers for SBC conferences. For papers in English, you should add just an abstract while for the papers in Portuguese, we also ask for an abstract in Portuguese (“resumo”). In both cases, abstracts should not have more than 10 lines and must be in the first page of the paper.</w:delText>
        </w:r>
      </w:del>
    </w:p>
    <w:p w14:paraId="118539F4" w14:textId="77777777" w:rsidR="0095145B" w:rsidRDefault="000B4E5F" w:rsidP="00E641A0">
      <w:pPr>
        <w:ind w:firstLine="0"/>
      </w:pPr>
      <w:r w:rsidRPr="00F00678">
        <w:rPr>
          <w:b/>
        </w:rPr>
        <w:t>Resumo.</w:t>
      </w:r>
      <w:r w:rsidRPr="00F00678">
        <w:t xml:space="preserve"> </w:t>
      </w:r>
      <w:r w:rsidRPr="005574A0">
        <w:rPr>
          <w:highlight w:val="yellow"/>
        </w:rPr>
        <w:t xml:space="preserve">Este meta-artigo descreve o estilo a ser usado na confecção de artigos acadêmicos para a oficina de projeto de empresas da Faculdade Impacta. O modelo está baseado nos artigos publicados pela SBC. Cada resumo (português e inglês) deve ter no máximo 10 linhas descrevendo o problema em questão e a solução </w:t>
      </w:r>
      <w:proofErr w:type="gramStart"/>
      <w:r w:rsidRPr="005574A0">
        <w:rPr>
          <w:highlight w:val="yellow"/>
        </w:rPr>
        <w:t>proposta</w:t>
      </w:r>
      <w:r w:rsidRPr="00170E29">
        <w:t>.</w:t>
      </w:r>
      <w:commentRangeEnd w:id="2"/>
      <w:proofErr w:type="gramEnd"/>
      <w:r w:rsidR="00F00678" w:rsidRPr="00170E29">
        <w:rPr>
          <w:rStyle w:val="Refdecomentrio"/>
        </w:rPr>
        <w:commentReference w:id="2"/>
      </w:r>
    </w:p>
    <w:p w14:paraId="7CF8CA12" w14:textId="77777777" w:rsidR="00BF0927" w:rsidRPr="00F00678" w:rsidDel="00BF0927" w:rsidRDefault="00BF0927" w:rsidP="008A090D">
      <w:pPr>
        <w:pStyle w:val="Ttulo1"/>
        <w:numPr>
          <w:ilvl w:val="0"/>
          <w:numId w:val="0"/>
        </w:numPr>
        <w:ind w:left="432" w:hanging="432"/>
        <w:rPr>
          <w:del w:id="4" w:author="Fabio Furia Silva" w:date="2019-02-03T18:25:00Z"/>
        </w:rPr>
      </w:pPr>
    </w:p>
    <w:p w14:paraId="6F6CFF89" w14:textId="77777777" w:rsidR="0095145B" w:rsidRPr="00F00678" w:rsidRDefault="000B4E5F" w:rsidP="0044692E">
      <w:pPr>
        <w:pStyle w:val="Ttulo1"/>
      </w:pPr>
      <w:r w:rsidRPr="00F00678">
        <w:t>Introdução</w:t>
      </w:r>
    </w:p>
    <w:p w14:paraId="0DA94D92" w14:textId="2D110FD5" w:rsidR="00C0099F" w:rsidRDefault="00C0099F" w:rsidP="00C0099F">
      <w:pPr>
        <w:ind w:firstLine="0"/>
      </w:pPr>
      <w:r>
        <w:t xml:space="preserve"> </w:t>
      </w:r>
    </w:p>
    <w:p w14:paraId="722C1A2E" w14:textId="7EC30FBE" w:rsidR="00D7096F" w:rsidRPr="00D7096F" w:rsidRDefault="00D7096F" w:rsidP="00D7096F">
      <w:pPr>
        <w:rPr>
          <w:rFonts w:asciiTheme="majorHAnsi" w:hAnsiTheme="majorHAnsi" w:cstheme="majorHAnsi"/>
        </w:rPr>
      </w:pPr>
      <w:r w:rsidRPr="00D7096F">
        <w:rPr>
          <w:rFonts w:asciiTheme="majorHAnsi" w:hAnsiTheme="majorHAnsi" w:cstheme="majorHAnsi"/>
        </w:rPr>
        <w:t xml:space="preserve">Este documento demonstra todos os aspectos do Software System Control </w:t>
      </w:r>
      <w:r w:rsidR="008A090D" w:rsidRPr="00D7096F">
        <w:rPr>
          <w:rFonts w:asciiTheme="majorHAnsi" w:hAnsiTheme="majorHAnsi" w:cstheme="majorHAnsi"/>
        </w:rPr>
        <w:t>Mecânica</w:t>
      </w:r>
      <w:r w:rsidRPr="00D7096F">
        <w:rPr>
          <w:rFonts w:asciiTheme="majorHAnsi" w:hAnsiTheme="majorHAnsi" w:cstheme="majorHAnsi"/>
        </w:rPr>
        <w:t xml:space="preserve">, desenvolvido para oficina de funilaria e pintura Jacarandás.  O Documento provê uma visão geral do sistema, usando um conjunto de visões para tratar aspectos diferentes do software.  </w:t>
      </w:r>
    </w:p>
    <w:p w14:paraId="20F53CEA" w14:textId="77777777" w:rsidR="00D7096F" w:rsidRDefault="00D7096F" w:rsidP="00D7096F">
      <w:pPr>
        <w:spacing w:line="276" w:lineRule="auto"/>
        <w:rPr>
          <w:b/>
          <w:sz w:val="28"/>
          <w:szCs w:val="28"/>
        </w:rPr>
      </w:pPr>
    </w:p>
    <w:p w14:paraId="7B2EAD8D" w14:textId="30CEEDF1" w:rsidR="00D7096F" w:rsidRDefault="00D7096F" w:rsidP="00D7096F">
      <w:pPr>
        <w:spacing w:line="276" w:lineRule="auto"/>
        <w:rPr>
          <w:rFonts w:asciiTheme="majorHAnsi" w:hAnsiTheme="majorHAnsi" w:cstheme="majorHAnsi"/>
        </w:rPr>
      </w:pPr>
      <w:r w:rsidRPr="000F72E8">
        <w:rPr>
          <w:rFonts w:asciiTheme="majorHAnsi" w:hAnsiTheme="majorHAnsi" w:cstheme="majorHAnsi"/>
        </w:rPr>
        <w:t>O Proposito do sistema será</w:t>
      </w:r>
      <w:r w:rsidR="00BE3549">
        <w:rPr>
          <w:rFonts w:asciiTheme="majorHAnsi" w:hAnsiTheme="majorHAnsi" w:cstheme="majorHAnsi"/>
        </w:rPr>
        <w:t xml:space="preserve"> inserir na oficina um processo de gestão e organização informatizando inúmeras etapas como o</w:t>
      </w:r>
      <w:r>
        <w:rPr>
          <w:rFonts w:asciiTheme="majorHAnsi" w:hAnsiTheme="majorHAnsi" w:cstheme="majorHAnsi"/>
        </w:rPr>
        <w:t xml:space="preserve"> sistema de cadastro</w:t>
      </w:r>
      <w:r w:rsidR="00BE3549">
        <w:rPr>
          <w:rFonts w:asciiTheme="majorHAnsi" w:hAnsiTheme="majorHAnsi" w:cstheme="majorHAnsi"/>
        </w:rPr>
        <w:t xml:space="preserve"> de clientes</w:t>
      </w:r>
      <w:r>
        <w:rPr>
          <w:rFonts w:asciiTheme="majorHAnsi" w:hAnsiTheme="majorHAnsi" w:cstheme="majorHAnsi"/>
        </w:rPr>
        <w:t>, entrega de lucros, entrega de despesas,</w:t>
      </w:r>
      <w:r w:rsidRPr="000F72E8">
        <w:rPr>
          <w:rFonts w:asciiTheme="majorHAnsi" w:hAnsiTheme="majorHAnsi" w:cstheme="majorHAnsi"/>
        </w:rPr>
        <w:t xml:space="preserve"> horários para cada de</w:t>
      </w:r>
      <w:r>
        <w:rPr>
          <w:rFonts w:asciiTheme="majorHAnsi" w:hAnsiTheme="majorHAnsi" w:cstheme="majorHAnsi"/>
        </w:rPr>
        <w:t>manda de serviços,</w:t>
      </w:r>
      <w:r w:rsidR="00BE3549">
        <w:rPr>
          <w:rFonts w:asciiTheme="majorHAnsi" w:hAnsiTheme="majorHAnsi" w:cstheme="majorHAnsi"/>
        </w:rPr>
        <w:t xml:space="preserve"> </w:t>
      </w:r>
      <w:r>
        <w:rPr>
          <w:rFonts w:asciiTheme="majorHAnsi" w:hAnsiTheme="majorHAnsi" w:cstheme="majorHAnsi"/>
        </w:rPr>
        <w:t>nos quais estão</w:t>
      </w:r>
      <w:r w:rsidRPr="000F72E8">
        <w:rPr>
          <w:rFonts w:asciiTheme="majorHAnsi" w:hAnsiTheme="majorHAnsi" w:cstheme="majorHAnsi"/>
        </w:rPr>
        <w:t xml:space="preserve"> ocorrendo c</w:t>
      </w:r>
      <w:r>
        <w:rPr>
          <w:rFonts w:asciiTheme="majorHAnsi" w:hAnsiTheme="majorHAnsi" w:cstheme="majorHAnsi"/>
        </w:rPr>
        <w:t>onflitos ou troca de serviços, com isso o sistema ira</w:t>
      </w:r>
      <w:r w:rsidRPr="000F72E8">
        <w:rPr>
          <w:rFonts w:asciiTheme="majorHAnsi" w:hAnsiTheme="majorHAnsi" w:cstheme="majorHAnsi"/>
        </w:rPr>
        <w:t xml:space="preserve"> redu</w:t>
      </w:r>
      <w:r>
        <w:rPr>
          <w:rFonts w:asciiTheme="majorHAnsi" w:hAnsiTheme="majorHAnsi" w:cstheme="majorHAnsi"/>
        </w:rPr>
        <w:t>zir</w:t>
      </w:r>
      <w:r w:rsidRPr="000F72E8">
        <w:rPr>
          <w:rFonts w:asciiTheme="majorHAnsi" w:hAnsiTheme="majorHAnsi" w:cstheme="majorHAnsi"/>
        </w:rPr>
        <w:t xml:space="preserve"> o número de atrasos de veículo</w:t>
      </w:r>
      <w:r w:rsidR="00BE3549">
        <w:rPr>
          <w:rFonts w:asciiTheme="majorHAnsi" w:hAnsiTheme="majorHAnsi" w:cstheme="majorHAnsi"/>
        </w:rPr>
        <w:t>s, melhorando a transparência e o</w:t>
      </w:r>
      <w:r w:rsidRPr="000F72E8">
        <w:rPr>
          <w:rFonts w:asciiTheme="majorHAnsi" w:hAnsiTheme="majorHAnsi" w:cstheme="majorHAnsi"/>
        </w:rPr>
        <w:t xml:space="preserve"> </w:t>
      </w:r>
      <w:r>
        <w:rPr>
          <w:rFonts w:asciiTheme="majorHAnsi" w:hAnsiTheme="majorHAnsi" w:cstheme="majorHAnsi"/>
        </w:rPr>
        <w:t>cumprimento de prazo de entrega.</w:t>
      </w:r>
    </w:p>
    <w:p w14:paraId="2DB18DDA" w14:textId="77777777" w:rsidR="007D7A2B" w:rsidRDefault="007D7A2B" w:rsidP="00D7096F">
      <w:pPr>
        <w:spacing w:line="276" w:lineRule="auto"/>
        <w:rPr>
          <w:rFonts w:asciiTheme="majorHAnsi" w:hAnsiTheme="majorHAnsi" w:cstheme="majorHAnsi"/>
        </w:rPr>
      </w:pPr>
    </w:p>
    <w:p w14:paraId="61A015ED" w14:textId="67F3AF0A" w:rsidR="007D7A2B" w:rsidRDefault="007D7A2B" w:rsidP="007D7A2B">
      <w:pPr>
        <w:spacing w:line="276" w:lineRule="auto"/>
        <w:rPr>
          <w:rFonts w:asciiTheme="majorHAnsi" w:hAnsiTheme="majorHAnsi" w:cstheme="majorHAnsi"/>
        </w:rPr>
      </w:pPr>
      <w:r>
        <w:rPr>
          <w:rFonts w:asciiTheme="majorHAnsi" w:hAnsiTheme="majorHAnsi" w:cstheme="majorHAnsi"/>
        </w:rPr>
        <w:t>Desenvolvemos para o cliente uma ficha de orçamento que poderá ser impressa para o cliente com os dados cadastrais da oficina, itens como</w:t>
      </w:r>
      <w:r w:rsidR="00D30076">
        <w:rPr>
          <w:rFonts w:asciiTheme="majorHAnsi" w:hAnsiTheme="majorHAnsi" w:cstheme="majorHAnsi"/>
        </w:rPr>
        <w:t>:</w:t>
      </w:r>
      <w:r>
        <w:rPr>
          <w:rFonts w:asciiTheme="majorHAnsi" w:hAnsiTheme="majorHAnsi" w:cstheme="majorHAnsi"/>
        </w:rPr>
        <w:t xml:space="preserve"> especificações de um veiculo, marca, modelo, ano, cor etc.</w:t>
      </w:r>
    </w:p>
    <w:p w14:paraId="55761A36" w14:textId="77777777" w:rsidR="007D7A2B" w:rsidRDefault="007D7A2B" w:rsidP="007D7A2B">
      <w:pPr>
        <w:spacing w:line="276" w:lineRule="auto"/>
        <w:rPr>
          <w:rFonts w:asciiTheme="majorHAnsi" w:hAnsiTheme="majorHAnsi" w:cstheme="majorHAnsi"/>
        </w:rPr>
      </w:pPr>
      <w:r>
        <w:rPr>
          <w:rFonts w:asciiTheme="majorHAnsi" w:hAnsiTheme="majorHAnsi" w:cstheme="majorHAnsi"/>
        </w:rPr>
        <w:t>Cadastramos na ficha de orçamento informações como peças a serem substituídas ou reparadas, data de entrada e retirada do veiculo.</w:t>
      </w:r>
    </w:p>
    <w:p w14:paraId="0F9BA89C" w14:textId="77777777" w:rsidR="007D7A2B" w:rsidRDefault="007D7A2B" w:rsidP="00D7096F">
      <w:pPr>
        <w:spacing w:line="276" w:lineRule="auto"/>
        <w:rPr>
          <w:rFonts w:asciiTheme="majorHAnsi" w:hAnsiTheme="majorHAnsi" w:cstheme="majorHAnsi"/>
        </w:rPr>
      </w:pPr>
    </w:p>
    <w:p w14:paraId="3E037E67" w14:textId="77777777" w:rsidR="00637F55" w:rsidRDefault="00637F55" w:rsidP="00D7096F">
      <w:pPr>
        <w:spacing w:line="276" w:lineRule="auto"/>
        <w:rPr>
          <w:rFonts w:asciiTheme="majorHAnsi" w:hAnsiTheme="majorHAnsi" w:cstheme="majorHAnsi"/>
        </w:rPr>
      </w:pPr>
    </w:p>
    <w:p w14:paraId="48C5048A" w14:textId="77777777" w:rsidR="00D7096F" w:rsidRDefault="00D7096F" w:rsidP="00BE3549">
      <w:pPr>
        <w:spacing w:line="276" w:lineRule="auto"/>
        <w:ind w:firstLine="0"/>
        <w:rPr>
          <w:rFonts w:asciiTheme="majorHAnsi" w:hAnsiTheme="majorHAnsi" w:cstheme="majorHAnsi"/>
        </w:rPr>
      </w:pPr>
    </w:p>
    <w:p w14:paraId="494C07CF" w14:textId="734994BE" w:rsidR="00D7096F" w:rsidRPr="000F72E8" w:rsidRDefault="00BE3549" w:rsidP="00D7096F">
      <w:pPr>
        <w:spacing w:line="276" w:lineRule="auto"/>
        <w:rPr>
          <w:rFonts w:asciiTheme="majorHAnsi" w:hAnsiTheme="majorHAnsi" w:cstheme="majorHAnsi"/>
        </w:rPr>
      </w:pPr>
      <w:r>
        <w:rPr>
          <w:rFonts w:asciiTheme="majorHAnsi" w:hAnsiTheme="majorHAnsi" w:cstheme="majorHAnsi"/>
        </w:rPr>
        <w:t>Desenvolvemos o sistema</w:t>
      </w:r>
      <w:r w:rsidR="00D7096F">
        <w:rPr>
          <w:rFonts w:asciiTheme="majorHAnsi" w:hAnsiTheme="majorHAnsi" w:cstheme="majorHAnsi"/>
        </w:rPr>
        <w:t xml:space="preserve"> de e</w:t>
      </w:r>
      <w:r>
        <w:rPr>
          <w:rFonts w:asciiTheme="majorHAnsi" w:hAnsiTheme="majorHAnsi" w:cstheme="majorHAnsi"/>
        </w:rPr>
        <w:t xml:space="preserve">stoque de materiais da oficina, que anteriormente não tinha nenhum controle sobre </w:t>
      </w:r>
      <w:r w:rsidR="00D7096F">
        <w:rPr>
          <w:rFonts w:asciiTheme="majorHAnsi" w:hAnsiTheme="majorHAnsi" w:cstheme="majorHAnsi"/>
        </w:rPr>
        <w:t>a quantidade de materia</w:t>
      </w:r>
      <w:r>
        <w:rPr>
          <w:rFonts w:asciiTheme="majorHAnsi" w:hAnsiTheme="majorHAnsi" w:cstheme="majorHAnsi"/>
        </w:rPr>
        <w:t>is como lixa, tinta, verniz etc, gerando recompra de alguns produtos, perca de produtos por prazo de validade.</w:t>
      </w:r>
    </w:p>
    <w:p w14:paraId="04D47CB3" w14:textId="77777777" w:rsidR="00D7096F" w:rsidRPr="000F72E8" w:rsidRDefault="00D7096F" w:rsidP="00D7096F">
      <w:pPr>
        <w:spacing w:line="276" w:lineRule="auto"/>
        <w:rPr>
          <w:rFonts w:asciiTheme="majorHAnsi" w:hAnsiTheme="majorHAnsi" w:cstheme="majorHAnsi"/>
        </w:rPr>
      </w:pPr>
    </w:p>
    <w:p w14:paraId="66C0931A" w14:textId="2B9F7747" w:rsidR="00D7096F" w:rsidRDefault="00BE3549" w:rsidP="00D7096F">
      <w:pPr>
        <w:spacing w:line="276" w:lineRule="auto"/>
        <w:rPr>
          <w:rFonts w:asciiTheme="majorHAnsi" w:hAnsiTheme="majorHAnsi" w:cstheme="majorHAnsi"/>
        </w:rPr>
      </w:pPr>
      <w:r>
        <w:rPr>
          <w:rFonts w:asciiTheme="majorHAnsi" w:hAnsiTheme="majorHAnsi" w:cstheme="majorHAnsi"/>
        </w:rPr>
        <w:lastRenderedPageBreak/>
        <w:t xml:space="preserve">Inserimos no sistema um link com o site do </w:t>
      </w:r>
      <w:r w:rsidR="00A255A3">
        <w:rPr>
          <w:rFonts w:asciiTheme="majorHAnsi" w:hAnsiTheme="majorHAnsi" w:cstheme="majorHAnsi"/>
        </w:rPr>
        <w:t>Detran</w:t>
      </w:r>
      <w:r>
        <w:rPr>
          <w:rFonts w:asciiTheme="majorHAnsi" w:hAnsiTheme="majorHAnsi" w:cstheme="majorHAnsi"/>
        </w:rPr>
        <w:t xml:space="preserve"> onde  a oficina pode verificar se o veiculo a ser reparado e furtados ou roubado, </w:t>
      </w:r>
      <w:r w:rsidR="00A255A3">
        <w:rPr>
          <w:rFonts w:asciiTheme="majorHAnsi" w:hAnsiTheme="majorHAnsi" w:cstheme="majorHAnsi"/>
        </w:rPr>
        <w:t xml:space="preserve">inserimos na ficha de orçamento a informação  de entrada e saída de veículo, </w:t>
      </w:r>
      <w:r w:rsidR="00D7096F">
        <w:rPr>
          <w:rFonts w:asciiTheme="majorHAnsi" w:hAnsiTheme="majorHAnsi" w:cstheme="majorHAnsi"/>
        </w:rPr>
        <w:t>agendamento de serviços,</w:t>
      </w:r>
      <w:r w:rsidR="00D7096F" w:rsidRPr="00716853">
        <w:rPr>
          <w:rFonts w:asciiTheme="majorHAnsi" w:hAnsiTheme="majorHAnsi" w:cstheme="majorHAnsi"/>
        </w:rPr>
        <w:t xml:space="preserve"> </w:t>
      </w:r>
      <w:r w:rsidR="00D7096F" w:rsidRPr="000F72E8">
        <w:rPr>
          <w:rFonts w:asciiTheme="majorHAnsi" w:hAnsiTheme="majorHAnsi" w:cstheme="majorHAnsi"/>
        </w:rPr>
        <w:t>s</w:t>
      </w:r>
      <w:r w:rsidR="00D7096F">
        <w:rPr>
          <w:rFonts w:asciiTheme="majorHAnsi" w:hAnsiTheme="majorHAnsi" w:cstheme="majorHAnsi"/>
        </w:rPr>
        <w:t>erviços finalizados e pendentes.</w:t>
      </w:r>
    </w:p>
    <w:p w14:paraId="04D82F81" w14:textId="77777777" w:rsidR="00D7096F" w:rsidRPr="000F72E8" w:rsidRDefault="00D7096F" w:rsidP="00D7096F">
      <w:pPr>
        <w:spacing w:line="276" w:lineRule="auto"/>
        <w:rPr>
          <w:rFonts w:asciiTheme="majorHAnsi" w:hAnsiTheme="majorHAnsi" w:cstheme="majorHAnsi"/>
        </w:rPr>
      </w:pPr>
    </w:p>
    <w:p w14:paraId="74A32048" w14:textId="21EE3AF4" w:rsidR="00D7096F" w:rsidRDefault="00A255A3" w:rsidP="00D7096F">
      <w:pPr>
        <w:rPr>
          <w:rFonts w:asciiTheme="majorHAnsi" w:hAnsiTheme="majorHAnsi" w:cstheme="majorHAnsi"/>
        </w:rPr>
      </w:pPr>
      <w:r>
        <w:rPr>
          <w:rFonts w:asciiTheme="majorHAnsi" w:hAnsiTheme="majorHAnsi" w:cstheme="majorHAnsi"/>
        </w:rPr>
        <w:t xml:space="preserve">Desenvolvemos o </w:t>
      </w:r>
      <w:r w:rsidR="00D7096F">
        <w:rPr>
          <w:rFonts w:asciiTheme="majorHAnsi" w:hAnsiTheme="majorHAnsi" w:cstheme="majorHAnsi"/>
        </w:rPr>
        <w:t>C</w:t>
      </w:r>
      <w:r w:rsidR="00D7096F" w:rsidRPr="000F72E8">
        <w:rPr>
          <w:rFonts w:asciiTheme="majorHAnsi" w:hAnsiTheme="majorHAnsi" w:cstheme="majorHAnsi"/>
        </w:rPr>
        <w:t>ontrole</w:t>
      </w:r>
      <w:r>
        <w:rPr>
          <w:rFonts w:asciiTheme="majorHAnsi" w:hAnsiTheme="majorHAnsi" w:cstheme="majorHAnsi"/>
        </w:rPr>
        <w:t xml:space="preserve"> de ponto dos funcionários, um sistema usado com Arduno Uno e sensor</w:t>
      </w:r>
      <w:r w:rsidR="00D7096F">
        <w:rPr>
          <w:rFonts w:asciiTheme="majorHAnsi" w:hAnsiTheme="majorHAnsi" w:cstheme="majorHAnsi"/>
        </w:rPr>
        <w:t xml:space="preserve"> Biométrico</w:t>
      </w:r>
      <w:r>
        <w:rPr>
          <w:rFonts w:asciiTheme="majorHAnsi" w:hAnsiTheme="majorHAnsi" w:cstheme="majorHAnsi"/>
        </w:rPr>
        <w:t xml:space="preserve"> com visor digital</w:t>
      </w:r>
      <w:r w:rsidR="00D7096F">
        <w:rPr>
          <w:rFonts w:asciiTheme="majorHAnsi" w:hAnsiTheme="majorHAnsi" w:cstheme="majorHAnsi"/>
        </w:rPr>
        <w:t xml:space="preserve"> que ira gerir</w:t>
      </w:r>
      <w:r>
        <w:rPr>
          <w:rFonts w:asciiTheme="majorHAnsi" w:hAnsiTheme="majorHAnsi" w:cstheme="majorHAnsi"/>
        </w:rPr>
        <w:t xml:space="preserve"> a rotina mensal dos</w:t>
      </w:r>
      <w:r w:rsidR="00D7096F">
        <w:rPr>
          <w:rFonts w:asciiTheme="majorHAnsi" w:hAnsiTheme="majorHAnsi" w:cstheme="majorHAnsi"/>
        </w:rPr>
        <w:t xml:space="preserve"> funcionários,</w:t>
      </w:r>
      <w:r w:rsidR="007D7A2B">
        <w:rPr>
          <w:rFonts w:asciiTheme="majorHAnsi" w:hAnsiTheme="majorHAnsi" w:cstheme="majorHAnsi"/>
        </w:rPr>
        <w:t xml:space="preserve"> informando em um arquivo a</w:t>
      </w:r>
      <w:r w:rsidR="00D7096F">
        <w:rPr>
          <w:rFonts w:asciiTheme="majorHAnsi" w:hAnsiTheme="majorHAnsi" w:cstheme="majorHAnsi"/>
        </w:rPr>
        <w:t xml:space="preserve"> data de entrada, data de saída, horário</w:t>
      </w:r>
      <w:r w:rsidR="00D7096F" w:rsidRPr="000F72E8">
        <w:rPr>
          <w:rFonts w:asciiTheme="majorHAnsi" w:hAnsiTheme="majorHAnsi" w:cstheme="majorHAnsi"/>
        </w:rPr>
        <w:t xml:space="preserve"> d</w:t>
      </w:r>
      <w:r w:rsidR="00D7096F">
        <w:rPr>
          <w:rFonts w:asciiTheme="majorHAnsi" w:hAnsiTheme="majorHAnsi" w:cstheme="majorHAnsi"/>
        </w:rPr>
        <w:t>e entrada, horário de saída, horários de almoço.</w:t>
      </w:r>
      <w:r w:rsidR="00D7096F" w:rsidRPr="000F72E8">
        <w:rPr>
          <w:rFonts w:asciiTheme="majorHAnsi" w:hAnsiTheme="majorHAnsi" w:cstheme="majorHAnsi"/>
        </w:rPr>
        <w:t xml:space="preserve"> </w:t>
      </w:r>
    </w:p>
    <w:p w14:paraId="5CF30447" w14:textId="77777777" w:rsidR="0095145B" w:rsidRDefault="000B4E5F" w:rsidP="0044692E">
      <w:pPr>
        <w:pStyle w:val="Ttulo2"/>
      </w:pPr>
      <w:r w:rsidRPr="00F00678">
        <w:t>Apresentação do Problema</w:t>
      </w:r>
    </w:p>
    <w:p w14:paraId="66E485F3" w14:textId="77777777" w:rsidR="00D30076" w:rsidRPr="00D30076" w:rsidRDefault="00D30076" w:rsidP="00D30076"/>
    <w:p w14:paraId="127BE1F0" w14:textId="259645F3" w:rsidR="0004488F" w:rsidRDefault="0004488F" w:rsidP="0004488F">
      <w:pPr>
        <w:spacing w:line="276" w:lineRule="auto"/>
        <w:rPr>
          <w:rFonts w:asciiTheme="majorHAnsi" w:hAnsiTheme="majorHAnsi" w:cstheme="majorHAnsi"/>
        </w:rPr>
      </w:pPr>
      <w:r>
        <w:rPr>
          <w:rFonts w:asciiTheme="majorHAnsi" w:hAnsiTheme="majorHAnsi" w:cstheme="majorHAnsi"/>
        </w:rPr>
        <w:t xml:space="preserve">O Problema do cliente do </w:t>
      </w:r>
      <w:r w:rsidR="00A255A3">
        <w:rPr>
          <w:rFonts w:asciiTheme="majorHAnsi" w:hAnsiTheme="majorHAnsi" w:cstheme="majorHAnsi"/>
        </w:rPr>
        <w:t>cliente e a falta de processos na oficina e a falta de um sistema de gestão em software na oficina que vai do simples cadastro de um cliente ao</w:t>
      </w:r>
      <w:proofErr w:type="gramStart"/>
      <w:r w:rsidR="00A255A3">
        <w:rPr>
          <w:rFonts w:asciiTheme="majorHAnsi" w:hAnsiTheme="majorHAnsi" w:cstheme="majorHAnsi"/>
        </w:rPr>
        <w:t xml:space="preserve">  </w:t>
      </w:r>
      <w:proofErr w:type="gramEnd"/>
      <w:r w:rsidR="00A255A3">
        <w:rPr>
          <w:rFonts w:asciiTheme="majorHAnsi" w:hAnsiTheme="majorHAnsi" w:cstheme="majorHAnsi"/>
        </w:rPr>
        <w:t>estoque. O controle de ponto de</w:t>
      </w:r>
      <w:r>
        <w:rPr>
          <w:rFonts w:asciiTheme="majorHAnsi" w:hAnsiTheme="majorHAnsi" w:cstheme="majorHAnsi"/>
        </w:rPr>
        <w:t xml:space="preserve"> funcionários </w:t>
      </w:r>
      <w:r w:rsidR="00A255A3">
        <w:rPr>
          <w:rFonts w:asciiTheme="majorHAnsi" w:hAnsiTheme="majorHAnsi" w:cstheme="majorHAnsi"/>
        </w:rPr>
        <w:t xml:space="preserve">era um grande problema, pois as informações e controle ficavam por conta dos </w:t>
      </w:r>
      <w:r w:rsidR="007D7A2B">
        <w:rPr>
          <w:rFonts w:asciiTheme="majorHAnsi" w:hAnsiTheme="majorHAnsi" w:cstheme="majorHAnsi"/>
        </w:rPr>
        <w:t>funcionários. A oficina não tinha</w:t>
      </w:r>
      <w:r>
        <w:rPr>
          <w:rFonts w:asciiTheme="majorHAnsi" w:hAnsiTheme="majorHAnsi" w:cstheme="majorHAnsi"/>
        </w:rPr>
        <w:t xml:space="preserve"> um controle de demanda de serviço,</w:t>
      </w:r>
      <w:r w:rsidR="007D7A2B">
        <w:rPr>
          <w:rFonts w:asciiTheme="majorHAnsi" w:hAnsiTheme="majorHAnsi" w:cstheme="majorHAnsi"/>
        </w:rPr>
        <w:t xml:space="preserve"> com isso ocorriam</w:t>
      </w:r>
      <w:r>
        <w:rPr>
          <w:rFonts w:asciiTheme="majorHAnsi" w:hAnsiTheme="majorHAnsi" w:cstheme="majorHAnsi"/>
        </w:rPr>
        <w:t xml:space="preserve"> </w:t>
      </w:r>
      <w:r w:rsidRPr="000F72E8">
        <w:rPr>
          <w:rFonts w:asciiTheme="majorHAnsi" w:hAnsiTheme="majorHAnsi" w:cstheme="majorHAnsi"/>
        </w:rPr>
        <w:t>atrasos</w:t>
      </w:r>
      <w:r>
        <w:rPr>
          <w:rFonts w:asciiTheme="majorHAnsi" w:hAnsiTheme="majorHAnsi" w:cstheme="majorHAnsi"/>
        </w:rPr>
        <w:t xml:space="preserve"> na entrega de serviços onde os documentos dos clientes e veículos não são solicitados </w:t>
      </w:r>
      <w:r w:rsidR="007D7A2B">
        <w:rPr>
          <w:rFonts w:asciiTheme="majorHAnsi" w:hAnsiTheme="majorHAnsi" w:cstheme="majorHAnsi"/>
        </w:rPr>
        <w:t>previamente e não tinha uma data de entrega documentada.</w:t>
      </w:r>
    </w:p>
    <w:p w14:paraId="592F6969" w14:textId="77777777" w:rsidR="00FF42B2" w:rsidRDefault="00FF42B2" w:rsidP="0004488F">
      <w:pPr>
        <w:spacing w:line="276" w:lineRule="auto"/>
        <w:rPr>
          <w:rFonts w:asciiTheme="majorHAnsi" w:hAnsiTheme="majorHAnsi" w:cstheme="majorHAnsi"/>
        </w:rPr>
      </w:pPr>
    </w:p>
    <w:p w14:paraId="6FFD09FD" w14:textId="77777777" w:rsidR="00BE3549" w:rsidRDefault="00BE3549" w:rsidP="00BE3549">
      <w:pPr>
        <w:spacing w:line="276" w:lineRule="auto"/>
        <w:rPr>
          <w:rFonts w:asciiTheme="majorHAnsi" w:hAnsiTheme="majorHAnsi" w:cstheme="majorHAnsi"/>
        </w:rPr>
      </w:pPr>
      <w:r>
        <w:rPr>
          <w:rFonts w:asciiTheme="majorHAnsi" w:hAnsiTheme="majorHAnsi" w:cstheme="majorHAnsi"/>
        </w:rPr>
        <w:t>Anteriormente a oficina não tinha uma ficha de orçamento, então desenvolvemos</w:t>
      </w:r>
      <w:proofErr w:type="gramStart"/>
      <w:r>
        <w:rPr>
          <w:rFonts w:asciiTheme="majorHAnsi" w:hAnsiTheme="majorHAnsi" w:cstheme="majorHAnsi"/>
        </w:rPr>
        <w:t xml:space="preserve">  </w:t>
      </w:r>
      <w:proofErr w:type="gramEnd"/>
      <w:r>
        <w:rPr>
          <w:rFonts w:asciiTheme="majorHAnsi" w:hAnsiTheme="majorHAnsi" w:cstheme="majorHAnsi"/>
        </w:rPr>
        <w:t>para o cliente uma ficha de orçamento que poderá ser impressa para o cliente com os dados cadastrais da oficina, itens como especificações de um veiculo, marca, modelo, ano, cor etc.</w:t>
      </w:r>
    </w:p>
    <w:p w14:paraId="0AEBBF55" w14:textId="0A8F04D4" w:rsidR="00FF42B2" w:rsidRDefault="00BE3549" w:rsidP="00D30076">
      <w:pPr>
        <w:spacing w:line="276" w:lineRule="auto"/>
        <w:rPr>
          <w:rFonts w:asciiTheme="majorHAnsi" w:hAnsiTheme="majorHAnsi" w:cstheme="majorHAnsi"/>
        </w:rPr>
      </w:pPr>
      <w:r>
        <w:rPr>
          <w:rFonts w:asciiTheme="majorHAnsi" w:hAnsiTheme="majorHAnsi" w:cstheme="majorHAnsi"/>
        </w:rPr>
        <w:t>Cadastramos na ficha de orçamento informações como peças a serem substituídas ou reparadas, data de entrada e retirada do veiculo.</w:t>
      </w:r>
    </w:p>
    <w:p w14:paraId="35976591" w14:textId="77777777" w:rsidR="0004488F" w:rsidRDefault="0004488F" w:rsidP="0004488F">
      <w:pPr>
        <w:spacing w:line="276" w:lineRule="auto"/>
        <w:rPr>
          <w:rFonts w:asciiTheme="majorHAnsi" w:hAnsiTheme="majorHAnsi" w:cstheme="majorHAnsi"/>
        </w:rPr>
      </w:pPr>
    </w:p>
    <w:p w14:paraId="0C203A0E" w14:textId="77777777" w:rsidR="0004488F" w:rsidRDefault="0004488F" w:rsidP="0004488F">
      <w:pPr>
        <w:spacing w:line="276" w:lineRule="auto"/>
        <w:rPr>
          <w:rFonts w:asciiTheme="majorHAnsi" w:hAnsiTheme="majorHAnsi" w:cstheme="majorHAnsi"/>
        </w:rPr>
      </w:pPr>
      <w:r>
        <w:rPr>
          <w:rFonts w:asciiTheme="majorHAnsi" w:hAnsiTheme="majorHAnsi" w:cstheme="majorHAnsi"/>
        </w:rPr>
        <w:t>A oficina não tem sistema de estoque de materiais, verificando o estoque e a quantidade de materiais como lixa, tinta, verniz.</w:t>
      </w:r>
    </w:p>
    <w:p w14:paraId="4B5FDE69" w14:textId="65553574" w:rsidR="0004488F" w:rsidRDefault="0004488F" w:rsidP="0004488F">
      <w:pPr>
        <w:spacing w:line="276" w:lineRule="auto"/>
        <w:rPr>
          <w:rFonts w:asciiTheme="majorHAnsi" w:hAnsiTheme="majorHAnsi" w:cstheme="majorHAnsi"/>
        </w:rPr>
      </w:pPr>
      <w:r>
        <w:rPr>
          <w:rFonts w:asciiTheme="majorHAnsi" w:hAnsiTheme="majorHAnsi" w:cstheme="majorHAnsi"/>
        </w:rPr>
        <w:t xml:space="preserve">Antes era comprado materiais que já </w:t>
      </w:r>
      <w:proofErr w:type="gramStart"/>
      <w:r>
        <w:rPr>
          <w:rFonts w:asciiTheme="majorHAnsi" w:hAnsiTheme="majorHAnsi" w:cstheme="majorHAnsi"/>
        </w:rPr>
        <w:t>haviam</w:t>
      </w:r>
      <w:proofErr w:type="gramEnd"/>
      <w:r>
        <w:rPr>
          <w:rFonts w:asciiTheme="majorHAnsi" w:hAnsiTheme="majorHAnsi" w:cstheme="majorHAnsi"/>
        </w:rPr>
        <w:t xml:space="preserve"> em estoque, e muitos dos matérias venciam, como tinta, massa</w:t>
      </w:r>
      <w:r w:rsidR="008A090D">
        <w:rPr>
          <w:rFonts w:asciiTheme="majorHAnsi" w:hAnsiTheme="majorHAnsi" w:cstheme="majorHAnsi"/>
        </w:rPr>
        <w:t>s, primers é</w:t>
      </w:r>
      <w:r>
        <w:rPr>
          <w:rFonts w:asciiTheme="majorHAnsi" w:hAnsiTheme="majorHAnsi" w:cstheme="majorHAnsi"/>
        </w:rPr>
        <w:t xml:space="preserve"> ve</w:t>
      </w:r>
      <w:r w:rsidR="008A090D">
        <w:rPr>
          <w:rFonts w:asciiTheme="majorHAnsi" w:hAnsiTheme="majorHAnsi" w:cstheme="majorHAnsi"/>
        </w:rPr>
        <w:t>r</w:t>
      </w:r>
      <w:r>
        <w:rPr>
          <w:rFonts w:asciiTheme="majorHAnsi" w:hAnsiTheme="majorHAnsi" w:cstheme="majorHAnsi"/>
        </w:rPr>
        <w:t>niz.</w:t>
      </w:r>
    </w:p>
    <w:p w14:paraId="37E44C3E" w14:textId="77777777" w:rsidR="0004488F" w:rsidRPr="000F72E8" w:rsidRDefault="0004488F" w:rsidP="0004488F">
      <w:pPr>
        <w:spacing w:line="276" w:lineRule="auto"/>
        <w:rPr>
          <w:rFonts w:asciiTheme="majorHAnsi" w:hAnsiTheme="majorHAnsi" w:cstheme="majorHAnsi"/>
        </w:rPr>
      </w:pPr>
    </w:p>
    <w:p w14:paraId="7426B1BE" w14:textId="1D231B8C" w:rsidR="006073CC" w:rsidRPr="00D30076" w:rsidRDefault="008A090D" w:rsidP="00D30076">
      <w:pPr>
        <w:rPr>
          <w:rFonts w:asciiTheme="majorHAnsi" w:hAnsiTheme="majorHAnsi" w:cstheme="majorHAnsi"/>
        </w:rPr>
      </w:pPr>
      <w:r>
        <w:rPr>
          <w:rFonts w:asciiTheme="majorHAnsi" w:hAnsiTheme="majorHAnsi" w:cstheme="majorHAnsi"/>
        </w:rPr>
        <w:t>A oficina</w:t>
      </w:r>
      <w:r w:rsidR="0004488F">
        <w:rPr>
          <w:rFonts w:asciiTheme="majorHAnsi" w:hAnsiTheme="majorHAnsi" w:cstheme="majorHAnsi"/>
        </w:rPr>
        <w:t xml:space="preserve"> </w:t>
      </w:r>
      <w:r>
        <w:rPr>
          <w:rFonts w:asciiTheme="majorHAnsi" w:hAnsiTheme="majorHAnsi" w:cstheme="majorHAnsi"/>
        </w:rPr>
        <w:t xml:space="preserve">não tem </w:t>
      </w:r>
      <w:r w:rsidR="0004488F">
        <w:rPr>
          <w:rFonts w:asciiTheme="majorHAnsi" w:hAnsiTheme="majorHAnsi" w:cstheme="majorHAnsi"/>
        </w:rPr>
        <w:t>ponto de funcionário para gerir</w:t>
      </w:r>
      <w:r>
        <w:rPr>
          <w:rFonts w:asciiTheme="majorHAnsi" w:hAnsiTheme="majorHAnsi" w:cstheme="majorHAnsi"/>
        </w:rPr>
        <w:t xml:space="preserve"> o expediente de horário dos</w:t>
      </w:r>
      <w:r w:rsidR="0004488F">
        <w:rPr>
          <w:rFonts w:asciiTheme="majorHAnsi" w:hAnsiTheme="majorHAnsi" w:cstheme="majorHAnsi"/>
        </w:rPr>
        <w:t xml:space="preserve"> funcionários, horários de entrada, saída e almoço, ficando anteriormente a critério da boa fé do</w:t>
      </w:r>
      <w:r>
        <w:rPr>
          <w:rFonts w:asciiTheme="majorHAnsi" w:hAnsiTheme="majorHAnsi" w:cstheme="majorHAnsi"/>
        </w:rPr>
        <w:t>s funcionários</w:t>
      </w:r>
      <w:r w:rsidR="0004488F">
        <w:rPr>
          <w:rFonts w:asciiTheme="majorHAnsi" w:hAnsiTheme="majorHAnsi" w:cstheme="majorHAnsi"/>
        </w:rPr>
        <w:t xml:space="preserve"> em informar no cartão de ponto manual as datas e horários corretos.</w:t>
      </w:r>
    </w:p>
    <w:p w14:paraId="45E0BE61" w14:textId="77777777" w:rsidR="0013151F" w:rsidRPr="0013151F" w:rsidRDefault="0013151F" w:rsidP="0013151F"/>
    <w:p w14:paraId="20D9EFAC" w14:textId="6421730B" w:rsidR="0095145B" w:rsidRDefault="000B4E5F" w:rsidP="00B10840">
      <w:pPr>
        <w:pStyle w:val="Ttulo2"/>
      </w:pPr>
      <w:r w:rsidRPr="00F00678">
        <w:t>Objetivos</w:t>
      </w:r>
    </w:p>
    <w:p w14:paraId="098DD4CF" w14:textId="77777777" w:rsidR="00D30076" w:rsidRPr="00D30076" w:rsidRDefault="00D30076" w:rsidP="00D30076"/>
    <w:p w14:paraId="63CC5B45" w14:textId="35771D30" w:rsidR="0095145B" w:rsidRPr="00F00678" w:rsidRDefault="00B10840" w:rsidP="00FA379E">
      <w:pPr>
        <w:pStyle w:val="PargrafodaLista"/>
        <w:numPr>
          <w:ilvl w:val="0"/>
          <w:numId w:val="1"/>
        </w:numPr>
      </w:pPr>
      <w:r>
        <w:t>Objetivo1: Criar Processo na oficina.</w:t>
      </w:r>
    </w:p>
    <w:p w14:paraId="31D65257" w14:textId="4F747BA4" w:rsidR="0095145B" w:rsidRPr="00F00678" w:rsidRDefault="000B4E5F" w:rsidP="00FA379E">
      <w:pPr>
        <w:pStyle w:val="PargrafodaLista"/>
        <w:numPr>
          <w:ilvl w:val="0"/>
          <w:numId w:val="1"/>
        </w:numPr>
      </w:pPr>
      <w:r w:rsidRPr="00F00678">
        <w:t>Objetivo 2</w:t>
      </w:r>
      <w:r w:rsidR="00B10840">
        <w:t>: Sanar problemas de cadastro do cliente.</w:t>
      </w:r>
    </w:p>
    <w:p w14:paraId="76F48909" w14:textId="6C291034" w:rsidR="00B10840" w:rsidRPr="00F00678" w:rsidRDefault="00B10840" w:rsidP="00B10840">
      <w:pPr>
        <w:pStyle w:val="PargrafodaLista"/>
        <w:numPr>
          <w:ilvl w:val="0"/>
          <w:numId w:val="1"/>
        </w:numPr>
      </w:pPr>
      <w:r>
        <w:t>Objetivo 3: Erradicar problemas no controle de estoque do cliente.</w:t>
      </w:r>
    </w:p>
    <w:p w14:paraId="1E3A163B" w14:textId="3ECE56A5" w:rsidR="00B10840" w:rsidRPr="00F00678" w:rsidRDefault="00B10840" w:rsidP="00B10840">
      <w:pPr>
        <w:pStyle w:val="PargrafodaLista"/>
        <w:numPr>
          <w:ilvl w:val="0"/>
          <w:numId w:val="1"/>
        </w:numPr>
      </w:pPr>
      <w:r>
        <w:t>Objetivo 4: Gera uma ficha de orçamento para o cliente.</w:t>
      </w:r>
    </w:p>
    <w:p w14:paraId="3573A7EE" w14:textId="0CDEBDB4" w:rsidR="00B10840" w:rsidRPr="00F00678" w:rsidRDefault="00B10840" w:rsidP="00B10840">
      <w:pPr>
        <w:pStyle w:val="PargrafodaLista"/>
        <w:numPr>
          <w:ilvl w:val="0"/>
          <w:numId w:val="1"/>
        </w:numPr>
      </w:pPr>
      <w:r>
        <w:t>Objetivo 5: Criar um controle de ponto para o cliente.</w:t>
      </w:r>
    </w:p>
    <w:p w14:paraId="22554F8D" w14:textId="2E1FD63F" w:rsidR="00B10840" w:rsidRPr="00F00678" w:rsidRDefault="00B10840" w:rsidP="00B10840">
      <w:pPr>
        <w:ind w:left="360" w:firstLine="0"/>
      </w:pPr>
    </w:p>
    <w:p w14:paraId="06219925" w14:textId="31ECB823" w:rsidR="0095145B" w:rsidRPr="00F00678" w:rsidRDefault="0095145B" w:rsidP="00B10840">
      <w:pPr>
        <w:pStyle w:val="PargrafodaLista"/>
        <w:ind w:firstLine="0"/>
      </w:pPr>
    </w:p>
    <w:p w14:paraId="51FCC322" w14:textId="77777777" w:rsidR="0095145B" w:rsidRPr="00F00678" w:rsidRDefault="000B4E5F" w:rsidP="0044692E">
      <w:pPr>
        <w:pStyle w:val="Ttulo1"/>
      </w:pPr>
      <w:bookmarkStart w:id="5" w:name="_Ref116135"/>
      <w:r w:rsidRPr="00F00678">
        <w:t>Estudo de Viabilidade</w:t>
      </w:r>
      <w:bookmarkEnd w:id="5"/>
    </w:p>
    <w:p w14:paraId="0F209010" w14:textId="1F65760A" w:rsidR="008A0722" w:rsidRDefault="004963A7" w:rsidP="008A0722">
      <w:r>
        <w:t xml:space="preserve">Em uma primeira visita ao cliente verificamos com o proprietário Joao Paulo Souza proprietário da oficina de funilaria e pintura Jacarandás, que havia disponível no mercado </w:t>
      </w:r>
      <w:proofErr w:type="gramStart"/>
      <w:r>
        <w:t>3</w:t>
      </w:r>
      <w:proofErr w:type="gramEnd"/>
      <w:r>
        <w:t xml:space="preserve"> tipos de produtos que atenderia sua solicitação, mas o grande problema era o alto custo</w:t>
      </w:r>
      <w:r w:rsidR="008A0722">
        <w:t xml:space="preserve"> desses softwares,</w:t>
      </w:r>
      <w:r>
        <w:t xml:space="preserve"> </w:t>
      </w:r>
      <w:r w:rsidR="008A0722">
        <w:t>módulos desnecessário para a rotina de sua oficina.</w:t>
      </w:r>
    </w:p>
    <w:p w14:paraId="6B253FC1" w14:textId="4C9A688C" w:rsidR="004963A7" w:rsidRDefault="004963A7" w:rsidP="00FA379E">
      <w:r>
        <w:t>A</w:t>
      </w:r>
      <w:r w:rsidR="008A0722">
        <w:t>lguns</w:t>
      </w:r>
      <w:r>
        <w:t xml:space="preserve"> desses sistemas que iremos citar</w:t>
      </w:r>
      <w:r w:rsidR="008A0722">
        <w:t xml:space="preserve"> abaixo</w:t>
      </w:r>
      <w:r>
        <w:t xml:space="preserve"> são </w:t>
      </w:r>
      <w:r w:rsidR="00170AF7">
        <w:t>via web</w:t>
      </w:r>
      <w:r>
        <w:t>, e a conexão local do cliente</w:t>
      </w:r>
      <w:r w:rsidR="008A0722">
        <w:t xml:space="preserve"> é intermitente,</w:t>
      </w:r>
      <w:r>
        <w:t xml:space="preserve"> além </w:t>
      </w:r>
      <w:r w:rsidR="008A0722">
        <w:t>do</w:t>
      </w:r>
      <w:r>
        <w:t xml:space="preserve"> link de acesso </w:t>
      </w:r>
      <w:r w:rsidR="008A0722">
        <w:t xml:space="preserve">ser </w:t>
      </w:r>
      <w:r>
        <w:t>pequeno (</w:t>
      </w:r>
      <w:proofErr w:type="gramStart"/>
      <w:r>
        <w:t>1</w:t>
      </w:r>
      <w:proofErr w:type="gramEnd"/>
      <w:r>
        <w:t xml:space="preserve"> megabit )</w:t>
      </w:r>
      <w:r w:rsidR="008A0722">
        <w:t>.</w:t>
      </w:r>
    </w:p>
    <w:p w14:paraId="1383C7E1" w14:textId="019CCBA3" w:rsidR="0095145B" w:rsidRPr="00F00678" w:rsidRDefault="004963A7" w:rsidP="00FA379E">
      <w:r>
        <w:t xml:space="preserve">Decidimos então criar um sistema que </w:t>
      </w:r>
      <w:r w:rsidR="008A0722">
        <w:t xml:space="preserve">oferecesse ao cliente apenas os módulos que ele </w:t>
      </w:r>
      <w:r w:rsidR="00170AF7">
        <w:t>precisava, economizando dinheiro, economizando tempo no desenvolvimento.</w:t>
      </w:r>
    </w:p>
    <w:p w14:paraId="4197C9C5" w14:textId="77777777" w:rsidR="0095145B" w:rsidRPr="00F00678" w:rsidRDefault="000B4E5F" w:rsidP="0044692E">
      <w:pPr>
        <w:pStyle w:val="Ttulo2"/>
      </w:pPr>
      <w:r w:rsidRPr="00F00678">
        <w:t>Soluções de Mercado e OPE</w:t>
      </w:r>
    </w:p>
    <w:p w14:paraId="620DC78A" w14:textId="0B6EFE2A" w:rsidR="003E03EB" w:rsidRDefault="00416FF7" w:rsidP="00FA379E">
      <w:r>
        <w:t>E</w:t>
      </w:r>
      <w:r w:rsidR="00B84F2F">
        <w:t xml:space="preserve">xiste no mercado </w:t>
      </w:r>
      <w:r>
        <w:t>sistema</w:t>
      </w:r>
      <w:r w:rsidR="00B84F2F">
        <w:t>s</w:t>
      </w:r>
      <w:r>
        <w:t xml:space="preserve"> de gestão para oficinas mecânicas</w:t>
      </w:r>
      <w:r w:rsidR="003E03EB">
        <w:t>, como o</w:t>
      </w:r>
      <w:r w:rsidR="0075441E">
        <w:t>s</w:t>
      </w:r>
      <w:r w:rsidR="003E03EB">
        <w:t xml:space="preserve"> software</w:t>
      </w:r>
      <w:r w:rsidR="0075441E">
        <w:t>s:</w:t>
      </w:r>
      <w:r w:rsidR="003E03EB">
        <w:t xml:space="preserve"> G</w:t>
      </w:r>
      <w:r>
        <w:t>e</w:t>
      </w:r>
      <w:r w:rsidR="003E03EB">
        <w:t>s</w:t>
      </w:r>
      <w:r>
        <w:t>t</w:t>
      </w:r>
      <w:r w:rsidR="00B84F2F">
        <w:t>ao</w:t>
      </w:r>
      <w:r>
        <w:t>click</w:t>
      </w:r>
      <w:r w:rsidR="00EC3B5F">
        <w:t>:</w:t>
      </w:r>
      <w:r w:rsidR="003E03EB">
        <w:t xml:space="preserve"> </w:t>
      </w:r>
      <w:hyperlink r:id="rId10" w:history="1">
        <w:r w:rsidR="003E03EB" w:rsidRPr="00EE08C8">
          <w:rPr>
            <w:rStyle w:val="Hyperlink"/>
          </w:rPr>
          <w:t>https://gestao</w:t>
        </w:r>
        <w:r w:rsidR="003E03EB" w:rsidRPr="00EE08C8">
          <w:rPr>
            <w:rStyle w:val="Hyperlink"/>
          </w:rPr>
          <w:t>c</w:t>
        </w:r>
        <w:r w:rsidR="003E03EB" w:rsidRPr="00EE08C8">
          <w:rPr>
            <w:rStyle w:val="Hyperlink"/>
          </w:rPr>
          <w:t>lick.com.br/prog</w:t>
        </w:r>
        <w:r w:rsidR="003E03EB" w:rsidRPr="00EE08C8">
          <w:rPr>
            <w:rStyle w:val="Hyperlink"/>
          </w:rPr>
          <w:t>r</w:t>
        </w:r>
        <w:r w:rsidR="003E03EB" w:rsidRPr="00EE08C8">
          <w:rPr>
            <w:rStyle w:val="Hyperlink"/>
          </w:rPr>
          <w:t>ama-para-oficina-mecanica</w:t>
        </w:r>
      </w:hyperlink>
      <w:r w:rsidR="003E03EB">
        <w:t>.</w:t>
      </w:r>
    </w:p>
    <w:p w14:paraId="0F9FEC2E" w14:textId="1B850AC2" w:rsidR="00C27A4B" w:rsidRDefault="00B84F2F" w:rsidP="003E03EB">
      <w:pPr>
        <w:ind w:firstLine="0"/>
      </w:pPr>
      <w:r>
        <w:t>Topcar</w:t>
      </w:r>
      <w:r w:rsidR="00EC3B5F">
        <w:t>:</w:t>
      </w:r>
      <w:r>
        <w:t xml:space="preserve"> </w:t>
      </w:r>
      <w:r w:rsidR="003E03EB" w:rsidRPr="0075441E">
        <w:t xml:space="preserve"> </w:t>
      </w:r>
      <w:hyperlink r:id="rId11" w:history="1">
        <w:r w:rsidRPr="0075441E">
          <w:rPr>
            <w:rStyle w:val="Hyperlink"/>
            <w:color w:val="auto"/>
            <w:u w:val="none"/>
          </w:rPr>
          <w:t>https://topcar.clo</w:t>
        </w:r>
        <w:r w:rsidRPr="0075441E">
          <w:rPr>
            <w:rStyle w:val="Hyperlink"/>
            <w:color w:val="auto"/>
            <w:u w:val="none"/>
          </w:rPr>
          <w:t>u</w:t>
        </w:r>
        <w:r w:rsidRPr="0075441E">
          <w:rPr>
            <w:rStyle w:val="Hyperlink"/>
            <w:color w:val="auto"/>
            <w:u w:val="none"/>
          </w:rPr>
          <w:t>d</w:t>
        </w:r>
      </w:hyperlink>
      <w:r w:rsidR="0075441E">
        <w:rPr>
          <w:rStyle w:val="Hyperlink"/>
          <w:color w:val="auto"/>
          <w:u w:val="none"/>
        </w:rPr>
        <w:t>.</w:t>
      </w:r>
    </w:p>
    <w:p w14:paraId="4B4C2E85" w14:textId="779218B1" w:rsidR="0095145B" w:rsidRPr="00C27A4B" w:rsidRDefault="00C27A4B" w:rsidP="003E03EB">
      <w:pPr>
        <w:ind w:firstLine="0"/>
      </w:pPr>
      <w:r>
        <w:t>Ultracarweb Funilaria</w:t>
      </w:r>
      <w:r w:rsidR="00EC3B5F">
        <w:t>:</w:t>
      </w:r>
      <w:r w:rsidR="0075441E">
        <w:t xml:space="preserve"> </w:t>
      </w:r>
      <w:hyperlink r:id="rId12" w:history="1">
        <w:r w:rsidRPr="00EE08C8">
          <w:rPr>
            <w:rStyle w:val="Hyperlink"/>
          </w:rPr>
          <w:t>https://ultraca</w:t>
        </w:r>
        <w:r w:rsidRPr="00EE08C8">
          <w:rPr>
            <w:rStyle w:val="Hyperlink"/>
          </w:rPr>
          <w:t>r</w:t>
        </w:r>
        <w:r w:rsidRPr="00EE08C8">
          <w:rPr>
            <w:rStyle w:val="Hyperlink"/>
          </w:rPr>
          <w:t>web.com</w:t>
        </w:r>
      </w:hyperlink>
      <w:r>
        <w:t>.</w:t>
      </w:r>
    </w:p>
    <w:p w14:paraId="44A187BF" w14:textId="77777777" w:rsidR="0095145B" w:rsidRPr="00F00678" w:rsidRDefault="000B4E5F" w:rsidP="0044692E">
      <w:pPr>
        <w:pStyle w:val="Ttulo2"/>
      </w:pPr>
      <w:r w:rsidRPr="00F00678">
        <w:t>Justificativa</w:t>
      </w:r>
    </w:p>
    <w:p w14:paraId="03E185A7" w14:textId="3DD75969" w:rsidR="0095145B" w:rsidRPr="00F00678" w:rsidRDefault="00C27A4B" w:rsidP="00FA379E">
      <w:r>
        <w:t xml:space="preserve">Como informamos na seção </w:t>
      </w:r>
      <w:r w:rsidR="000B4E5F" w:rsidRPr="00F00678">
        <w:t xml:space="preserve">2.1, </w:t>
      </w:r>
      <w:r>
        <w:t xml:space="preserve">os aplicativos citados são </w:t>
      </w:r>
      <w:r w:rsidR="00EC3B5F">
        <w:t>todos pagos (</w:t>
      </w:r>
      <w:r>
        <w:t>licença e mensalidade</w:t>
      </w:r>
      <w:r w:rsidR="00EC3B5F">
        <w:t>), alguns softwares são em cloud o que inviabiliza o projeto</w:t>
      </w:r>
      <w:r>
        <w:t xml:space="preserve"> para o cliente</w:t>
      </w:r>
      <w:r w:rsidR="00EC3B5F">
        <w:t>,</w:t>
      </w:r>
      <w:r>
        <w:t xml:space="preserve"> pois sua conexão a internet</w:t>
      </w:r>
      <w:r w:rsidR="00EC3B5F">
        <w:t xml:space="preserve"> e</w:t>
      </w:r>
      <w:r>
        <w:t xml:space="preserve"> lenta e intermitente (conexão da oficina jacarandá e de 1 megabit)</w:t>
      </w:r>
      <w:r w:rsidR="00EC3B5F">
        <w:t xml:space="preserve"> funcionalidades que não serão utilizadas pelo cliente devido a pouca demanda de reparos/cliente</w:t>
      </w:r>
      <w:r>
        <w:t xml:space="preserve"> e foge totalmente da proposta da nossa OPE</w:t>
      </w:r>
      <w:r w:rsidR="00EC3B5F">
        <w:t>,</w:t>
      </w:r>
      <w:r>
        <w:t xml:space="preserve"> pois queremos</w:t>
      </w:r>
      <w:r w:rsidR="00EC3B5F">
        <w:t xml:space="preserve"> ir além de um projeto acadêmico, queremos</w:t>
      </w:r>
      <w:r>
        <w:t xml:space="preserve"> agregar valor tecnológico e</w:t>
      </w:r>
      <w:r w:rsidR="00EC3B5F">
        <w:t>m uma área que e desprovida de tecnologia,</w:t>
      </w:r>
      <w:r>
        <w:t xml:space="preserve"> incluir uma oficina de bairro</w:t>
      </w:r>
      <w:r w:rsidR="00EC3B5F">
        <w:t>,</w:t>
      </w:r>
      <w:r>
        <w:t xml:space="preserve"> pequeno porte com pouco recurso a área tecnológica</w:t>
      </w:r>
      <w:r w:rsidR="00EC3B5F">
        <w:t>, sem custo algum,</w:t>
      </w:r>
      <w:r>
        <w:t xml:space="preserve"> deixando a sua disposição uma sistema solido, usual</w:t>
      </w:r>
      <w:r w:rsidR="00EC3B5F">
        <w:t>, documentado,</w:t>
      </w:r>
      <w:r>
        <w:t xml:space="preserve"> free</w:t>
      </w:r>
      <w:r w:rsidR="00D30076">
        <w:t xml:space="preserve"> </w:t>
      </w:r>
      <w:r>
        <w:t>/open</w:t>
      </w:r>
      <w:r w:rsidR="00D30076">
        <w:t xml:space="preserve"> </w:t>
      </w:r>
      <w:r>
        <w:t>souce.</w:t>
      </w:r>
    </w:p>
    <w:p w14:paraId="7DD11448" w14:textId="77777777" w:rsidR="0095145B" w:rsidRPr="00F00678" w:rsidRDefault="000B4E5F" w:rsidP="0044692E">
      <w:pPr>
        <w:pStyle w:val="Ttulo1"/>
      </w:pPr>
      <w:r w:rsidRPr="00F00678">
        <w:t>Arquitetura da Solução</w:t>
      </w:r>
    </w:p>
    <w:p w14:paraId="59040C56" w14:textId="77777777" w:rsidR="0095145B" w:rsidRPr="00F00678" w:rsidRDefault="000B4E5F" w:rsidP="00FA379E">
      <w:r w:rsidRPr="00F00678">
        <w:t>Ne</w:t>
      </w:r>
      <w:r w:rsidR="000A09FD">
        <w:t>sta seção</w:t>
      </w:r>
      <w:r w:rsidRPr="00F00678">
        <w:t xml:space="preserve"> deve ser descrita toda a arquitetura tecnológica da solução proposta. Muito do conteúdo de</w:t>
      </w:r>
      <w:r w:rsidR="000A09FD">
        <w:t>sta seção</w:t>
      </w:r>
      <w:r w:rsidRPr="00F00678">
        <w:t xml:space="preserve"> vai estar presente no</w:t>
      </w:r>
      <w:r w:rsidR="003707ED">
        <w:t>s</w:t>
      </w:r>
      <w:r w:rsidRPr="00F00678">
        <w:t xml:space="preserve"> artefatos gerados na etapa de engenharia de software. Nesse documento deve estar presente imagens e descrições dos artefatos mais relevantes. Todos os outros deverão estar nas referências.</w:t>
      </w:r>
    </w:p>
    <w:p w14:paraId="0B5A1497" w14:textId="77777777" w:rsidR="0095145B" w:rsidRDefault="000B4E5F" w:rsidP="0044692E">
      <w:pPr>
        <w:pStyle w:val="Ttulo2"/>
      </w:pPr>
      <w:r w:rsidRPr="00F00678">
        <w:t>Diagrama de Componentes</w:t>
      </w:r>
      <w:bookmarkStart w:id="6" w:name="_GoBack"/>
      <w:bookmarkEnd w:id="6"/>
    </w:p>
    <w:p w14:paraId="665E9A2C" w14:textId="77777777" w:rsidR="006073CC" w:rsidRPr="006073CC" w:rsidRDefault="006073CC" w:rsidP="006073CC"/>
    <w:p w14:paraId="5EE03189" w14:textId="4CE1FE62" w:rsidR="006073CC" w:rsidRPr="006073CC" w:rsidRDefault="006073CC" w:rsidP="006073CC">
      <w:r>
        <w:lastRenderedPageBreak/>
        <w:t xml:space="preserve">             </w:t>
      </w:r>
      <w:r w:rsidR="00170AF7">
        <w:pict w14:anchorId="37BAC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84.25pt;height:122.25pt">
            <v:imagedata r:id="rId13" o:title="diagrama de componentes"/>
          </v:shape>
        </w:pict>
      </w:r>
    </w:p>
    <w:p w14:paraId="0B40EDED" w14:textId="77777777" w:rsidR="0095145B" w:rsidRDefault="008E3029" w:rsidP="0044692E">
      <w:pPr>
        <w:pStyle w:val="Ttulo2"/>
      </w:pPr>
      <w:r>
        <w:t>I</w:t>
      </w:r>
      <w:r w:rsidR="000B4E5F" w:rsidRPr="00F00678">
        <w:t>nfraestrutura</w:t>
      </w:r>
    </w:p>
    <w:p w14:paraId="2129BD80" w14:textId="77777777" w:rsidR="00D30076" w:rsidRPr="00D30076" w:rsidRDefault="00D30076" w:rsidP="00D30076"/>
    <w:p w14:paraId="05B867EC" w14:textId="0AF360E4" w:rsidR="00416FF7" w:rsidRDefault="00407614" w:rsidP="00FA379E">
      <w:r>
        <w:t xml:space="preserve">O cliente possui uma infraestrutura computacional com </w:t>
      </w:r>
      <w:r w:rsidR="00416FF7">
        <w:t>quatro</w:t>
      </w:r>
      <w:r>
        <w:t xml:space="preserve"> computadores ligados em rede, sendo esses: </w:t>
      </w:r>
      <w:r w:rsidR="00416FF7">
        <w:t>um</w:t>
      </w:r>
      <w:r>
        <w:t xml:space="preserve"> Notebook na gerencia, </w:t>
      </w:r>
      <w:r w:rsidR="00416FF7">
        <w:t>um</w:t>
      </w:r>
      <w:r>
        <w:t xml:space="preserve"> desktop na recepção, </w:t>
      </w:r>
      <w:r w:rsidR="00416FF7">
        <w:t>um</w:t>
      </w:r>
      <w:r>
        <w:t xml:space="preserve"> desktop disponibilizado para os mecânicos e </w:t>
      </w:r>
      <w:r w:rsidR="00416FF7">
        <w:t>uma</w:t>
      </w:r>
      <w:r>
        <w:t xml:space="preserve"> </w:t>
      </w:r>
      <w:r w:rsidR="00416FF7">
        <w:t>CPU</w:t>
      </w:r>
      <w:r>
        <w:t xml:space="preserve"> que é utilizada como servidor de arquivos. A</w:t>
      </w:r>
      <w:r w:rsidR="000B4E5F" w:rsidRPr="00F00678">
        <w:t xml:space="preserve"> infraestrutura </w:t>
      </w:r>
      <w:r>
        <w:t>atual e ideal para a utilização do sistema e não sofrerá alteração.</w:t>
      </w:r>
    </w:p>
    <w:p w14:paraId="185272E3" w14:textId="77777777" w:rsidR="00416FF7" w:rsidRDefault="00416FF7" w:rsidP="00FA379E"/>
    <w:p w14:paraId="2ECAD472" w14:textId="77777777" w:rsidR="00251C7E" w:rsidRDefault="00251C7E" w:rsidP="00FA379E"/>
    <w:p w14:paraId="54F454D8" w14:textId="41AF484B" w:rsidR="0095145B" w:rsidRDefault="00F329D7" w:rsidP="00416FF7">
      <w:pPr>
        <w:jc w:val="center"/>
      </w:pPr>
      <w:r>
        <w:pict w14:anchorId="61611A05">
          <v:shape id="_x0000_i1025" type="#_x0000_t75" style="width:273pt;height:179.25pt">
            <v:imagedata r:id="rId14" o:title="rede"/>
          </v:shape>
        </w:pict>
      </w:r>
    </w:p>
    <w:p w14:paraId="5143FE7A" w14:textId="326F04F7" w:rsidR="00416FF7" w:rsidRDefault="00416FF7" w:rsidP="00416FF7">
      <w:pPr>
        <w:pStyle w:val="Legenda"/>
        <w:jc w:val="center"/>
      </w:pPr>
      <w:r>
        <w:t>Figura 4 – Infraestrutura oficina Jacarandás.</w:t>
      </w:r>
    </w:p>
    <w:p w14:paraId="386954EC" w14:textId="77777777" w:rsidR="00407614" w:rsidRPr="00F00678" w:rsidRDefault="00407614" w:rsidP="00D30076">
      <w:pPr>
        <w:ind w:firstLine="0"/>
      </w:pPr>
    </w:p>
    <w:p w14:paraId="3C67C1B4" w14:textId="77777777" w:rsidR="0095145B" w:rsidRPr="00F00678" w:rsidRDefault="000B4E5F" w:rsidP="0044692E">
      <w:pPr>
        <w:pStyle w:val="Ttulo2"/>
      </w:pPr>
      <w:r w:rsidRPr="00F00678">
        <w:t>Tecnologias Utilizadas</w:t>
      </w:r>
    </w:p>
    <w:p w14:paraId="737EEB0F" w14:textId="501CBA3A" w:rsidR="0095145B" w:rsidRPr="00F42324" w:rsidRDefault="0095145B" w:rsidP="00D30076">
      <w:pPr>
        <w:ind w:firstLine="0"/>
      </w:pPr>
    </w:p>
    <w:p w14:paraId="670C8207" w14:textId="069865BC" w:rsidR="0095145B" w:rsidRDefault="00D57419" w:rsidP="00D57419">
      <w:pPr>
        <w:pStyle w:val="LegendaTabela"/>
      </w:pPr>
      <w:bookmarkStart w:id="7" w:name="_Ref116025"/>
      <w:r w:rsidRPr="00F42324">
        <w:t xml:space="preserve">Tabela </w:t>
      </w:r>
      <w:r w:rsidRPr="00F42324">
        <w:fldChar w:fldCharType="begin"/>
      </w:r>
      <w:r w:rsidRPr="00F42324">
        <w:instrText xml:space="preserve"> SEQ Tabela \* ARABIC </w:instrText>
      </w:r>
      <w:r w:rsidRPr="00F42324">
        <w:fldChar w:fldCharType="separate"/>
      </w:r>
      <w:r w:rsidR="00C250B0">
        <w:rPr>
          <w:noProof/>
        </w:rPr>
        <w:t>1</w:t>
      </w:r>
      <w:r w:rsidRPr="00F42324">
        <w:fldChar w:fldCharType="end"/>
      </w:r>
      <w:bookmarkEnd w:id="7"/>
      <w:r w:rsidRPr="00F42324">
        <w:t xml:space="preserve"> - </w:t>
      </w:r>
      <w:r w:rsidR="000B4E5F" w:rsidRPr="00F42324">
        <w:t>Exemplo de tecnologias utilizada</w:t>
      </w:r>
      <w:r w:rsidR="00D30076">
        <w:t>.</w:t>
      </w:r>
    </w:p>
    <w:p w14:paraId="3282C01C" w14:textId="77777777" w:rsidR="00C61299" w:rsidRPr="00F42324" w:rsidRDefault="00C61299" w:rsidP="00D57419">
      <w:pPr>
        <w:pStyle w:val="LegendaTabela"/>
      </w:pPr>
    </w:p>
    <w:tbl>
      <w:tblPr>
        <w:tblStyle w:val="a"/>
        <w:tblW w:w="91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1"/>
        <w:gridCol w:w="2315"/>
        <w:gridCol w:w="5412"/>
      </w:tblGrid>
      <w:tr w:rsidR="0095145B" w:rsidRPr="00F42324" w14:paraId="4521F749" w14:textId="77777777" w:rsidTr="00170AF7">
        <w:trPr>
          <w:trHeight w:val="152"/>
          <w:tblHeader/>
        </w:trPr>
        <w:tc>
          <w:tcPr>
            <w:tcW w:w="1381" w:type="dxa"/>
            <w:shd w:val="clear" w:color="auto" w:fill="D9D9D9" w:themeFill="background1" w:themeFillShade="D9"/>
            <w:tcMar>
              <w:top w:w="100" w:type="dxa"/>
              <w:left w:w="100" w:type="dxa"/>
              <w:bottom w:w="100" w:type="dxa"/>
              <w:right w:w="100" w:type="dxa"/>
            </w:tcMar>
          </w:tcPr>
          <w:p w14:paraId="65E52FD1" w14:textId="77777777" w:rsidR="0095145B" w:rsidRPr="00F42324" w:rsidRDefault="000B4E5F" w:rsidP="00976466">
            <w:pPr>
              <w:keepLines/>
              <w:ind w:firstLine="0"/>
              <w:rPr>
                <w:b/>
              </w:rPr>
            </w:pPr>
            <w:r w:rsidRPr="00F42324">
              <w:rPr>
                <w:b/>
              </w:rPr>
              <w:t>Tecnologia</w:t>
            </w:r>
          </w:p>
        </w:tc>
        <w:tc>
          <w:tcPr>
            <w:tcW w:w="2315" w:type="dxa"/>
            <w:shd w:val="clear" w:color="auto" w:fill="D9D9D9" w:themeFill="background1" w:themeFillShade="D9"/>
            <w:tcMar>
              <w:top w:w="100" w:type="dxa"/>
              <w:left w:w="100" w:type="dxa"/>
              <w:bottom w:w="100" w:type="dxa"/>
              <w:right w:w="100" w:type="dxa"/>
            </w:tcMar>
          </w:tcPr>
          <w:p w14:paraId="246846A2" w14:textId="77777777" w:rsidR="0095145B" w:rsidRPr="00F42324" w:rsidRDefault="000B4E5F" w:rsidP="00976466">
            <w:pPr>
              <w:keepLines/>
              <w:ind w:firstLine="0"/>
              <w:rPr>
                <w:b/>
              </w:rPr>
            </w:pPr>
            <w:r w:rsidRPr="00F42324">
              <w:rPr>
                <w:b/>
              </w:rPr>
              <w:t>Camada/Subsistema</w:t>
            </w:r>
          </w:p>
        </w:tc>
        <w:tc>
          <w:tcPr>
            <w:tcW w:w="5412" w:type="dxa"/>
            <w:shd w:val="clear" w:color="auto" w:fill="D9D9D9" w:themeFill="background1" w:themeFillShade="D9"/>
            <w:tcMar>
              <w:top w:w="100" w:type="dxa"/>
              <w:left w:w="100" w:type="dxa"/>
              <w:bottom w:w="100" w:type="dxa"/>
              <w:right w:w="100" w:type="dxa"/>
            </w:tcMar>
          </w:tcPr>
          <w:p w14:paraId="4F6A894C" w14:textId="77777777" w:rsidR="0095145B" w:rsidRPr="00F42324" w:rsidRDefault="000B4E5F" w:rsidP="00976466">
            <w:pPr>
              <w:keepLines/>
              <w:ind w:firstLine="0"/>
              <w:rPr>
                <w:b/>
              </w:rPr>
            </w:pPr>
            <w:r w:rsidRPr="00F42324">
              <w:rPr>
                <w:b/>
              </w:rPr>
              <w:t>Justificativa</w:t>
            </w:r>
          </w:p>
        </w:tc>
      </w:tr>
      <w:tr w:rsidR="0095145B" w:rsidRPr="00F00678" w14:paraId="3457399B" w14:textId="77777777" w:rsidTr="00170AF7">
        <w:trPr>
          <w:trHeight w:val="152"/>
        </w:trPr>
        <w:tc>
          <w:tcPr>
            <w:tcW w:w="1381" w:type="dxa"/>
            <w:shd w:val="clear" w:color="auto" w:fill="auto"/>
            <w:tcMar>
              <w:top w:w="100" w:type="dxa"/>
              <w:left w:w="100" w:type="dxa"/>
              <w:bottom w:w="100" w:type="dxa"/>
              <w:right w:w="100" w:type="dxa"/>
            </w:tcMar>
          </w:tcPr>
          <w:p w14:paraId="244C927E" w14:textId="32037334" w:rsidR="0095145B" w:rsidRPr="00692991" w:rsidRDefault="00692991" w:rsidP="00692991">
            <w:pPr>
              <w:keepLines/>
              <w:ind w:firstLine="0"/>
            </w:pPr>
            <w:r>
              <w:t>Draw.io</w:t>
            </w:r>
          </w:p>
        </w:tc>
        <w:tc>
          <w:tcPr>
            <w:tcW w:w="2315" w:type="dxa"/>
            <w:shd w:val="clear" w:color="auto" w:fill="auto"/>
            <w:tcMar>
              <w:top w:w="100" w:type="dxa"/>
              <w:left w:w="100" w:type="dxa"/>
              <w:bottom w:w="100" w:type="dxa"/>
              <w:right w:w="100" w:type="dxa"/>
            </w:tcMar>
          </w:tcPr>
          <w:p w14:paraId="1D28BE76" w14:textId="06603AAB" w:rsidR="0095145B" w:rsidRPr="00F42324" w:rsidRDefault="005D2C8C" w:rsidP="00976466">
            <w:pPr>
              <w:keepLines/>
              <w:ind w:firstLine="0"/>
            </w:pPr>
            <w:r>
              <w:t>Documentação</w:t>
            </w:r>
          </w:p>
        </w:tc>
        <w:tc>
          <w:tcPr>
            <w:tcW w:w="5412" w:type="dxa"/>
            <w:shd w:val="clear" w:color="auto" w:fill="auto"/>
            <w:tcMar>
              <w:top w:w="100" w:type="dxa"/>
              <w:left w:w="100" w:type="dxa"/>
              <w:bottom w:w="100" w:type="dxa"/>
              <w:right w:w="100" w:type="dxa"/>
            </w:tcMar>
          </w:tcPr>
          <w:p w14:paraId="3F1F71A2" w14:textId="755FDD15" w:rsidR="0095145B" w:rsidRPr="00F00678" w:rsidRDefault="005D2C8C" w:rsidP="00BD77C9">
            <w:pPr>
              <w:keepLines/>
              <w:ind w:firstLine="0"/>
            </w:pPr>
            <w:r>
              <w:t>Editor para desenvolvimentos de desenhos e gráficos.</w:t>
            </w:r>
            <w:r w:rsidR="00D550B1">
              <w:t xml:space="preserve"> Licença gratuita.</w:t>
            </w:r>
          </w:p>
        </w:tc>
      </w:tr>
      <w:tr w:rsidR="00692991" w:rsidRPr="00F00678" w14:paraId="336896E0" w14:textId="77777777" w:rsidTr="00170AF7">
        <w:trPr>
          <w:trHeight w:val="152"/>
        </w:trPr>
        <w:tc>
          <w:tcPr>
            <w:tcW w:w="1381" w:type="dxa"/>
            <w:shd w:val="clear" w:color="auto" w:fill="auto"/>
            <w:tcMar>
              <w:top w:w="100" w:type="dxa"/>
              <w:left w:w="100" w:type="dxa"/>
              <w:bottom w:w="100" w:type="dxa"/>
              <w:right w:w="100" w:type="dxa"/>
            </w:tcMar>
          </w:tcPr>
          <w:p w14:paraId="1149BC6A" w14:textId="571CFC6B" w:rsidR="00692991" w:rsidRPr="00F00678" w:rsidRDefault="00692991" w:rsidP="00976466">
            <w:pPr>
              <w:keepLines/>
              <w:ind w:firstLine="0"/>
            </w:pPr>
            <w:r w:rsidRPr="00F42324">
              <w:t>Git</w:t>
            </w:r>
          </w:p>
        </w:tc>
        <w:tc>
          <w:tcPr>
            <w:tcW w:w="2315" w:type="dxa"/>
            <w:shd w:val="clear" w:color="auto" w:fill="auto"/>
            <w:tcMar>
              <w:top w:w="100" w:type="dxa"/>
              <w:left w:w="100" w:type="dxa"/>
              <w:bottom w:w="100" w:type="dxa"/>
              <w:right w:w="100" w:type="dxa"/>
            </w:tcMar>
          </w:tcPr>
          <w:p w14:paraId="54CDDE76" w14:textId="65C82480" w:rsidR="00692991" w:rsidRPr="00F00678" w:rsidRDefault="00692991" w:rsidP="00976466">
            <w:pPr>
              <w:keepLines/>
              <w:ind w:firstLine="0"/>
            </w:pPr>
            <w:r w:rsidRPr="00F42324">
              <w:t>Infraestrutura</w:t>
            </w:r>
          </w:p>
        </w:tc>
        <w:tc>
          <w:tcPr>
            <w:tcW w:w="5412" w:type="dxa"/>
            <w:shd w:val="clear" w:color="auto" w:fill="auto"/>
            <w:tcMar>
              <w:top w:w="100" w:type="dxa"/>
              <w:left w:w="100" w:type="dxa"/>
              <w:bottom w:w="100" w:type="dxa"/>
              <w:right w:w="100" w:type="dxa"/>
            </w:tcMar>
          </w:tcPr>
          <w:p w14:paraId="78DC384B" w14:textId="59DCE088" w:rsidR="00692991" w:rsidRPr="00F00678" w:rsidRDefault="00692991" w:rsidP="00976466">
            <w:pPr>
              <w:keepLines/>
              <w:ind w:firstLine="0"/>
            </w:pPr>
            <w:r w:rsidRPr="00F42324">
              <w:t>Versionamento de código distribuído entre todos os desenvolvedores.</w:t>
            </w:r>
            <w:r w:rsidRPr="00F42324">
              <w:br/>
              <w:t>Necessário pelas ferramentas de hospedagem escolhidas</w:t>
            </w:r>
            <w:r w:rsidR="005D2C8C">
              <w:t>.</w:t>
            </w:r>
            <w:r w:rsidR="00D550B1">
              <w:t xml:space="preserve"> Licença gratuita.</w:t>
            </w:r>
          </w:p>
        </w:tc>
      </w:tr>
      <w:tr w:rsidR="00692991" w:rsidRPr="00F00678" w14:paraId="28A06DF4" w14:textId="77777777" w:rsidTr="00170AF7">
        <w:trPr>
          <w:trHeight w:val="888"/>
        </w:trPr>
        <w:tc>
          <w:tcPr>
            <w:tcW w:w="1381" w:type="dxa"/>
            <w:shd w:val="clear" w:color="auto" w:fill="auto"/>
            <w:tcMar>
              <w:top w:w="100" w:type="dxa"/>
              <w:left w:w="100" w:type="dxa"/>
              <w:bottom w:w="100" w:type="dxa"/>
              <w:right w:w="100" w:type="dxa"/>
            </w:tcMar>
          </w:tcPr>
          <w:p w14:paraId="346489FD" w14:textId="783C9D21" w:rsidR="00692991" w:rsidRPr="00F00678" w:rsidRDefault="00692991" w:rsidP="008942C4">
            <w:pPr>
              <w:keepLines/>
              <w:ind w:firstLine="0"/>
            </w:pPr>
            <w:r>
              <w:lastRenderedPageBreak/>
              <w:t>Visu</w:t>
            </w:r>
            <w:r w:rsidR="003F5C73">
              <w:t>a</w:t>
            </w:r>
            <w:r>
              <w:t>l</w:t>
            </w:r>
            <w:r w:rsidR="003F5C73">
              <w:t xml:space="preserve"> Studio </w:t>
            </w:r>
            <w:r>
              <w:t xml:space="preserve">code </w:t>
            </w:r>
          </w:p>
        </w:tc>
        <w:tc>
          <w:tcPr>
            <w:tcW w:w="2315" w:type="dxa"/>
            <w:shd w:val="clear" w:color="auto" w:fill="auto"/>
            <w:tcMar>
              <w:top w:w="100" w:type="dxa"/>
              <w:left w:w="100" w:type="dxa"/>
              <w:bottom w:w="100" w:type="dxa"/>
              <w:right w:w="100" w:type="dxa"/>
            </w:tcMar>
          </w:tcPr>
          <w:p w14:paraId="100E8887" w14:textId="019172C2" w:rsidR="00692991" w:rsidRPr="00F00678" w:rsidRDefault="00692991" w:rsidP="008942C4">
            <w:pPr>
              <w:keepLines/>
              <w:ind w:firstLine="0"/>
            </w:pPr>
            <w:r>
              <w:t>Desenvolvimento</w:t>
            </w:r>
          </w:p>
        </w:tc>
        <w:tc>
          <w:tcPr>
            <w:tcW w:w="5412" w:type="dxa"/>
            <w:shd w:val="clear" w:color="auto" w:fill="auto"/>
            <w:tcMar>
              <w:top w:w="100" w:type="dxa"/>
              <w:left w:w="100" w:type="dxa"/>
              <w:bottom w:w="100" w:type="dxa"/>
              <w:right w:w="100" w:type="dxa"/>
            </w:tcMar>
          </w:tcPr>
          <w:p w14:paraId="18985FD0" w14:textId="694F0240" w:rsidR="00692991" w:rsidRPr="00F00678" w:rsidRDefault="003F5C73" w:rsidP="008942C4">
            <w:pPr>
              <w:keepLines/>
              <w:ind w:firstLine="0"/>
            </w:pPr>
            <w:r>
              <w:t>Editor gratuito para automatização do deploy utilizando o git. Utilizado também como editor Python.</w:t>
            </w:r>
            <w:r w:rsidR="00D550B1">
              <w:t xml:space="preserve"> Licença gratuita.</w:t>
            </w:r>
          </w:p>
        </w:tc>
      </w:tr>
      <w:tr w:rsidR="00692991" w:rsidRPr="00F00678" w14:paraId="0B69E9E7" w14:textId="77777777" w:rsidTr="00170AF7">
        <w:trPr>
          <w:trHeight w:val="586"/>
        </w:trPr>
        <w:tc>
          <w:tcPr>
            <w:tcW w:w="1381" w:type="dxa"/>
            <w:shd w:val="clear" w:color="auto" w:fill="auto"/>
            <w:tcMar>
              <w:top w:w="100" w:type="dxa"/>
              <w:left w:w="100" w:type="dxa"/>
              <w:bottom w:w="100" w:type="dxa"/>
              <w:right w:w="100" w:type="dxa"/>
            </w:tcMar>
          </w:tcPr>
          <w:p w14:paraId="67D7B51A" w14:textId="3AAE1780" w:rsidR="00692991" w:rsidRPr="00F00678" w:rsidRDefault="00692991" w:rsidP="00976466">
            <w:pPr>
              <w:keepLines/>
              <w:ind w:firstLine="0"/>
            </w:pPr>
            <w:r>
              <w:t>Python</w:t>
            </w:r>
          </w:p>
        </w:tc>
        <w:tc>
          <w:tcPr>
            <w:tcW w:w="2315" w:type="dxa"/>
            <w:shd w:val="clear" w:color="auto" w:fill="auto"/>
            <w:tcMar>
              <w:top w:w="100" w:type="dxa"/>
              <w:left w:w="100" w:type="dxa"/>
              <w:bottom w:w="100" w:type="dxa"/>
              <w:right w:w="100" w:type="dxa"/>
            </w:tcMar>
          </w:tcPr>
          <w:p w14:paraId="594BA78C" w14:textId="43C84F1C" w:rsidR="00692991" w:rsidRPr="00F00678" w:rsidRDefault="00692991" w:rsidP="00976466">
            <w:pPr>
              <w:keepLines/>
              <w:ind w:firstLine="0"/>
            </w:pPr>
            <w:r>
              <w:t>Desenvolvimento</w:t>
            </w:r>
          </w:p>
        </w:tc>
        <w:tc>
          <w:tcPr>
            <w:tcW w:w="5412" w:type="dxa"/>
            <w:shd w:val="clear" w:color="auto" w:fill="auto"/>
            <w:tcMar>
              <w:top w:w="100" w:type="dxa"/>
              <w:left w:w="100" w:type="dxa"/>
              <w:bottom w:w="100" w:type="dxa"/>
              <w:right w:w="100" w:type="dxa"/>
            </w:tcMar>
          </w:tcPr>
          <w:p w14:paraId="46677E6D" w14:textId="56BF34E3" w:rsidR="00692991" w:rsidRPr="00F00678" w:rsidRDefault="003F5C73" w:rsidP="00976466">
            <w:pPr>
              <w:keepLines/>
              <w:ind w:firstLine="0"/>
            </w:pPr>
            <w:r>
              <w:t>Linguagem de desenvolvimento,</w:t>
            </w:r>
            <w:r w:rsidRPr="00F00678">
              <w:t xml:space="preserve"> integração co</w:t>
            </w:r>
            <w:r>
              <w:t>m banco de dados.</w:t>
            </w:r>
            <w:r w:rsidR="00D550B1">
              <w:t xml:space="preserve"> Licença gratuita.</w:t>
            </w:r>
          </w:p>
        </w:tc>
      </w:tr>
      <w:tr w:rsidR="00692991" w:rsidRPr="00F00678" w14:paraId="61403300" w14:textId="77777777" w:rsidTr="00170AF7">
        <w:trPr>
          <w:trHeight w:val="888"/>
        </w:trPr>
        <w:tc>
          <w:tcPr>
            <w:tcW w:w="1381" w:type="dxa"/>
            <w:shd w:val="clear" w:color="auto" w:fill="auto"/>
            <w:tcMar>
              <w:top w:w="100" w:type="dxa"/>
              <w:left w:w="100" w:type="dxa"/>
              <w:bottom w:w="100" w:type="dxa"/>
              <w:right w:w="100" w:type="dxa"/>
            </w:tcMar>
          </w:tcPr>
          <w:p w14:paraId="4E70CC24" w14:textId="2ABD4C39" w:rsidR="00692991" w:rsidRPr="00F00678" w:rsidRDefault="003F5C73" w:rsidP="00976466">
            <w:pPr>
              <w:keepLines/>
              <w:ind w:firstLine="0"/>
            </w:pPr>
            <w:r>
              <w:t>SQLight</w:t>
            </w:r>
          </w:p>
        </w:tc>
        <w:tc>
          <w:tcPr>
            <w:tcW w:w="2315" w:type="dxa"/>
            <w:shd w:val="clear" w:color="auto" w:fill="auto"/>
            <w:tcMar>
              <w:top w:w="100" w:type="dxa"/>
              <w:left w:w="100" w:type="dxa"/>
              <w:bottom w:w="100" w:type="dxa"/>
              <w:right w:w="100" w:type="dxa"/>
            </w:tcMar>
          </w:tcPr>
          <w:p w14:paraId="585466D4" w14:textId="77777777" w:rsidR="00692991" w:rsidRPr="00F00678" w:rsidRDefault="00692991" w:rsidP="00976466">
            <w:pPr>
              <w:keepLines/>
              <w:ind w:firstLine="0"/>
            </w:pPr>
            <w:r w:rsidRPr="00F00678">
              <w:t>Servidor</w:t>
            </w:r>
          </w:p>
        </w:tc>
        <w:tc>
          <w:tcPr>
            <w:tcW w:w="5412" w:type="dxa"/>
            <w:shd w:val="clear" w:color="auto" w:fill="auto"/>
            <w:tcMar>
              <w:top w:w="100" w:type="dxa"/>
              <w:left w:w="100" w:type="dxa"/>
              <w:bottom w:w="100" w:type="dxa"/>
              <w:right w:w="100" w:type="dxa"/>
            </w:tcMar>
          </w:tcPr>
          <w:p w14:paraId="38F9C67B" w14:textId="11825351" w:rsidR="00692991" w:rsidRPr="00F00678" w:rsidRDefault="00D550B1" w:rsidP="00976466">
            <w:pPr>
              <w:keepLines/>
              <w:ind w:firstLine="0"/>
            </w:pPr>
            <w:r>
              <w:t>Banco de dados de pequeno</w:t>
            </w:r>
            <w:r w:rsidR="00043EA9">
              <w:t xml:space="preserve"> porte,</w:t>
            </w:r>
            <w:r>
              <w:t xml:space="preserve"> embutido na própria aplicação sem a necessidade de acesso a um SGBD separado. L</w:t>
            </w:r>
            <w:r w:rsidR="00692991" w:rsidRPr="00F00678">
              <w:t>icença gratuita.</w:t>
            </w:r>
          </w:p>
        </w:tc>
      </w:tr>
    </w:tbl>
    <w:p w14:paraId="76F16A6D" w14:textId="77777777" w:rsidR="0095145B" w:rsidRPr="00F00678" w:rsidRDefault="0095145B" w:rsidP="00FA379E"/>
    <w:p w14:paraId="268CD93A" w14:textId="77777777" w:rsidR="0095145B" w:rsidRPr="00F00678" w:rsidRDefault="000B4E5F" w:rsidP="0044692E">
      <w:pPr>
        <w:pStyle w:val="Ttulo1"/>
      </w:pPr>
      <w:r w:rsidRPr="00F00678">
        <w:t>Resultados Obtidos</w:t>
      </w:r>
    </w:p>
    <w:p w14:paraId="047642D7" w14:textId="4E9DD5FA" w:rsidR="0095145B" w:rsidRPr="00F00678" w:rsidRDefault="00BD6ACA" w:rsidP="00FA379E">
      <w:r>
        <w:t xml:space="preserve">O sistema foi concluído com sucesso. Será entregue a parte de controle de usuários, cadastro de clientes, agendamento de clientes, estoque, orçamento, banco de dados, sistema biométrico para controle de ponto, correção de bugs, </w:t>
      </w:r>
      <w:proofErr w:type="gramStart"/>
      <w:r>
        <w:t>porem</w:t>
      </w:r>
      <w:proofErr w:type="gramEnd"/>
      <w:r>
        <w:t xml:space="preserve"> a opção de relatórios não foi implementado, foi solicitado pelo cliente, mas em reunião com o cliente decidimos priorizamos o desenvolvimento das ferramentas citadas acima, assim sanando os problemas </w:t>
      </w:r>
      <w:r w:rsidR="00812D9A">
        <w:t>da oficina.</w:t>
      </w:r>
    </w:p>
    <w:p w14:paraId="47EEF17F" w14:textId="77777777" w:rsidR="0095145B" w:rsidRPr="00F00678" w:rsidRDefault="000B4E5F" w:rsidP="0044692E">
      <w:pPr>
        <w:pStyle w:val="Ttulo2"/>
      </w:pPr>
      <w:r w:rsidRPr="00F00678">
        <w:t>Comparativo com Soluções</w:t>
      </w:r>
    </w:p>
    <w:p w14:paraId="34B3623D" w14:textId="683608BF" w:rsidR="0095145B" w:rsidRDefault="0075441E" w:rsidP="00FA379E">
      <w:r>
        <w:t>Em comparativo com as soluções informadas no item 2, o software Ultracarweb tem o controle de estoque em seu sistema e controle de clientes. O software G</w:t>
      </w:r>
      <w:r w:rsidR="008134A7">
        <w:t>estão</w:t>
      </w:r>
      <w:r>
        <w:t xml:space="preserve">click tem a opção de ordem de </w:t>
      </w:r>
      <w:r w:rsidR="008134A7">
        <w:t>s</w:t>
      </w:r>
      <w:r>
        <w:t>erviço</w:t>
      </w:r>
      <w:r w:rsidR="008134A7">
        <w:t xml:space="preserve"> controle de funcionários. O Topcar tem a opção de Agenda.</w:t>
      </w:r>
    </w:p>
    <w:p w14:paraId="2B9AAEF0" w14:textId="09A7CFB8" w:rsidR="008134A7" w:rsidRPr="00F00678" w:rsidRDefault="008134A7" w:rsidP="00F96F29">
      <w:r>
        <w:t>Em comparativo com os três softwares citados acima, o software S</w:t>
      </w:r>
      <w:r w:rsidR="00F96F29">
        <w:t>y</w:t>
      </w:r>
      <w:r>
        <w:t xml:space="preserve">stem Control </w:t>
      </w:r>
      <w:r w:rsidR="00F96F29">
        <w:t>Mecânica</w:t>
      </w:r>
      <w:r>
        <w:t xml:space="preserve"> </w:t>
      </w:r>
      <w:r w:rsidR="00F96F29">
        <w:t xml:space="preserve">foi </w:t>
      </w:r>
      <w:r>
        <w:t xml:space="preserve">desenvolvido especialmente para oficina </w:t>
      </w:r>
      <w:r w:rsidR="00F96F29">
        <w:t xml:space="preserve">Jacarandás, tem as funcionalidades especiais dos softwares citados acima, porem com um diferencial, todos são pagos, tanto a licença como a mensalidade, o código dos três softwares são fechados de total controle das empresas que os administram, diferente do software System Control Mecânica que e Free é open source. </w:t>
      </w:r>
    </w:p>
    <w:p w14:paraId="26E9876B" w14:textId="63233932" w:rsidR="00195D51" w:rsidRDefault="000B4E5F" w:rsidP="00170AF7">
      <w:pPr>
        <w:pStyle w:val="Ttulo2"/>
      </w:pPr>
      <w:r w:rsidRPr="00F00678">
        <w:t>Protótipo</w:t>
      </w:r>
    </w:p>
    <w:p w14:paraId="67FCDE59" w14:textId="77777777" w:rsidR="00195D51" w:rsidRDefault="00195D51" w:rsidP="00FA379E"/>
    <w:p w14:paraId="5A509B79" w14:textId="76331167" w:rsidR="00043EA9" w:rsidRDefault="00195D51" w:rsidP="00FA379E">
      <w:r>
        <w:t xml:space="preserve">                </w:t>
      </w:r>
      <w:r w:rsidR="002A3FC1">
        <w:t xml:space="preserve"> </w:t>
      </w:r>
      <w:r>
        <w:t xml:space="preserve">  </w:t>
      </w:r>
      <w:r w:rsidR="00170AF7">
        <w:pict w14:anchorId="5BF72B8A">
          <v:shape id="_x0000_i1026" type="#_x0000_t75" style="width:295.5pt;height:122.25pt">
            <v:imagedata r:id="rId15" o:title="1"/>
          </v:shape>
        </w:pict>
      </w:r>
    </w:p>
    <w:p w14:paraId="7812453B" w14:textId="334BE6A9" w:rsidR="002A3FC1" w:rsidRDefault="002A3FC1" w:rsidP="002A3FC1">
      <w:pPr>
        <w:pStyle w:val="Legenda"/>
        <w:jc w:val="center"/>
      </w:pPr>
      <w:r>
        <w:t xml:space="preserve">Figura </w:t>
      </w:r>
      <w:r>
        <w:fldChar w:fldCharType="begin"/>
      </w:r>
      <w:r>
        <w:instrText xml:space="preserve"> SEQ Figura \* ARABIC </w:instrText>
      </w:r>
      <w:r>
        <w:fldChar w:fldCharType="separate"/>
      </w:r>
      <w:r>
        <w:rPr>
          <w:noProof/>
        </w:rPr>
        <w:t>1</w:t>
      </w:r>
      <w:r>
        <w:fldChar w:fldCharType="end"/>
      </w:r>
      <w:r>
        <w:t xml:space="preserve"> – Tela de Cadastro de usuário software Jacarandás.</w:t>
      </w:r>
    </w:p>
    <w:p w14:paraId="4F9DE976" w14:textId="77777777" w:rsidR="002A3FC1" w:rsidRDefault="002A3FC1" w:rsidP="00FA379E"/>
    <w:p w14:paraId="6B5C510A" w14:textId="77777777" w:rsidR="002A3FC1" w:rsidRDefault="002A3FC1" w:rsidP="00FA379E"/>
    <w:p w14:paraId="344E227A" w14:textId="13F274DB" w:rsidR="00043EA9" w:rsidRDefault="00195D51" w:rsidP="00FA379E">
      <w:r>
        <w:t xml:space="preserve">                   </w:t>
      </w:r>
      <w:r w:rsidR="00206864">
        <w:pict w14:anchorId="6BBDD4D7">
          <v:shape id="_x0000_i1033" type="#_x0000_t75" style="width:295.5pt;height:135pt">
            <v:imagedata r:id="rId16" o:title="2"/>
          </v:shape>
        </w:pict>
      </w:r>
    </w:p>
    <w:p w14:paraId="6D41F2A7" w14:textId="68FCB473" w:rsidR="002A3FC1" w:rsidRDefault="002A3FC1" w:rsidP="002A3FC1">
      <w:pPr>
        <w:pStyle w:val="Legenda"/>
        <w:jc w:val="center"/>
      </w:pPr>
      <w:r>
        <w:t>Figura 2 – Tela login de usuário, software Jacarandás.</w:t>
      </w:r>
    </w:p>
    <w:p w14:paraId="66B58DD5" w14:textId="6242285A" w:rsidR="002C2FA1" w:rsidRPr="002C2FA1" w:rsidRDefault="002C2FA1" w:rsidP="002C2FA1">
      <w:r>
        <w:t xml:space="preserve">                     </w:t>
      </w:r>
      <w:r w:rsidR="00206864">
        <w:pict w14:anchorId="0C25F130">
          <v:shape id="_x0000_i1035" type="#_x0000_t75" style="width:5in;height:145.5pt">
            <v:imagedata r:id="rId17" o:title="tela"/>
          </v:shape>
        </w:pict>
      </w:r>
    </w:p>
    <w:p w14:paraId="6FF6E1D1" w14:textId="77777777" w:rsidR="002A3FC1" w:rsidRDefault="002A3FC1" w:rsidP="00FA379E"/>
    <w:p w14:paraId="2B108144" w14:textId="3E30F268" w:rsidR="002C2FA1" w:rsidRDefault="002C2FA1" w:rsidP="002C2FA1">
      <w:pPr>
        <w:pStyle w:val="Legenda"/>
        <w:jc w:val="center"/>
      </w:pPr>
      <w:r>
        <w:t xml:space="preserve">Figura 3 – Tela de cadastro de Clientes </w:t>
      </w:r>
    </w:p>
    <w:p w14:paraId="6108B2C3" w14:textId="33405050" w:rsidR="00654D2C" w:rsidRDefault="00206864" w:rsidP="00654D2C">
      <w:r>
        <w:t xml:space="preserve">                         </w:t>
      </w:r>
      <w:r>
        <w:pict w14:anchorId="1B660D58">
          <v:shape id="_x0000_i1036" type="#_x0000_t75" style="width:345.75pt;height:222.75pt">
            <v:imagedata r:id="rId18" o:title="orcamento"/>
          </v:shape>
        </w:pict>
      </w:r>
    </w:p>
    <w:p w14:paraId="7B65EA4D" w14:textId="6E465EE7" w:rsidR="00206864" w:rsidRDefault="00206864" w:rsidP="00206864">
      <w:pPr>
        <w:pStyle w:val="Legenda"/>
        <w:jc w:val="center"/>
      </w:pPr>
      <w:r>
        <w:t xml:space="preserve">Figura 4 – Tela de orçamento do sistema. </w:t>
      </w:r>
    </w:p>
    <w:p w14:paraId="3C49E981" w14:textId="77777777" w:rsidR="00206864" w:rsidRPr="00654D2C" w:rsidRDefault="00206864" w:rsidP="00654D2C"/>
    <w:p w14:paraId="44D23013" w14:textId="77777777" w:rsidR="00043EA9" w:rsidRDefault="00043EA9" w:rsidP="00FA379E"/>
    <w:p w14:paraId="6C9B3736" w14:textId="08324401" w:rsidR="00043EA9" w:rsidRDefault="00195D51" w:rsidP="00FA379E">
      <w:r>
        <w:lastRenderedPageBreak/>
        <w:t xml:space="preserve">                   </w:t>
      </w:r>
      <w:r w:rsidR="00206864">
        <w:pict w14:anchorId="088DD933">
          <v:shape id="_x0000_i1034" type="#_x0000_t75" style="width:296.25pt;height:132.75pt">
            <v:imagedata r:id="rId19" o:title="3"/>
          </v:shape>
        </w:pict>
      </w:r>
    </w:p>
    <w:p w14:paraId="1606E7E2" w14:textId="47F8A8C2" w:rsidR="002A3FC1" w:rsidRDefault="002A3FC1" w:rsidP="002A3FC1">
      <w:pPr>
        <w:pStyle w:val="Legenda"/>
        <w:jc w:val="center"/>
      </w:pPr>
      <w:r>
        <w:t xml:space="preserve">Figura </w:t>
      </w:r>
      <w:r w:rsidR="00206864">
        <w:t>5</w:t>
      </w:r>
      <w:r>
        <w:t xml:space="preserve"> –</w:t>
      </w:r>
      <w:r w:rsidR="00206864">
        <w:t xml:space="preserve"> </w:t>
      </w:r>
      <w:r>
        <w:t>Menu do sistema de materiais</w:t>
      </w:r>
      <w:r w:rsidR="00532299">
        <w:t xml:space="preserve"> software</w:t>
      </w:r>
      <w:r>
        <w:t xml:space="preserve"> oficina Jacarandás.</w:t>
      </w:r>
    </w:p>
    <w:p w14:paraId="7D637EBA" w14:textId="77777777" w:rsidR="00195D51" w:rsidRDefault="00195D51" w:rsidP="00FA379E"/>
    <w:p w14:paraId="4E8B2BBB" w14:textId="3CD2BDA6" w:rsidR="00043EA9" w:rsidRDefault="00195D51" w:rsidP="00FA379E">
      <w:r>
        <w:t xml:space="preserve">                   </w:t>
      </w:r>
      <w:r w:rsidR="00206864">
        <w:pict w14:anchorId="5D0B1218">
          <v:shape id="_x0000_i1027" type="#_x0000_t75" style="width:295.5pt;height:132.75pt">
            <v:imagedata r:id="rId20" o:title="4"/>
          </v:shape>
        </w:pict>
      </w:r>
    </w:p>
    <w:p w14:paraId="423009AE" w14:textId="4D9DE92D" w:rsidR="002A3FC1" w:rsidRDefault="002A3FC1" w:rsidP="002A3FC1">
      <w:pPr>
        <w:pStyle w:val="Legenda"/>
        <w:jc w:val="center"/>
      </w:pPr>
      <w:r>
        <w:t xml:space="preserve">Figura </w:t>
      </w:r>
      <w:r w:rsidR="00206864">
        <w:t>6</w:t>
      </w:r>
      <w:r>
        <w:t xml:space="preserve"> – </w:t>
      </w:r>
      <w:r w:rsidR="00532299">
        <w:t xml:space="preserve">Tela de cadastro de materiais software </w:t>
      </w:r>
      <w:r>
        <w:t>oficina Jacarandás.</w:t>
      </w:r>
    </w:p>
    <w:p w14:paraId="0ECBF985" w14:textId="77777777" w:rsidR="002A3FC1" w:rsidRDefault="002A3FC1" w:rsidP="00FA379E"/>
    <w:p w14:paraId="0CC203AE" w14:textId="77777777" w:rsidR="00043EA9" w:rsidRDefault="00043EA9" w:rsidP="00FA379E"/>
    <w:p w14:paraId="0A13DF57" w14:textId="3609F4BF" w:rsidR="00043EA9" w:rsidRDefault="00195D51" w:rsidP="00FA379E">
      <w:r>
        <w:t xml:space="preserve">                   </w:t>
      </w:r>
      <w:r>
        <w:pict w14:anchorId="78909D80">
          <v:shape id="_x0000_i1028" type="#_x0000_t75" style="width:295.5pt;height:98.25pt">
            <v:imagedata r:id="rId21" o:title="5"/>
          </v:shape>
        </w:pict>
      </w:r>
    </w:p>
    <w:p w14:paraId="64BCEE65" w14:textId="34EEA131" w:rsidR="002A3FC1" w:rsidRDefault="002A3FC1" w:rsidP="002A3FC1">
      <w:pPr>
        <w:pStyle w:val="Legenda"/>
        <w:jc w:val="center"/>
      </w:pPr>
      <w:r>
        <w:t xml:space="preserve">Figura </w:t>
      </w:r>
      <w:r w:rsidR="00206864">
        <w:t>7</w:t>
      </w:r>
      <w:r>
        <w:t xml:space="preserve"> – </w:t>
      </w:r>
      <w:r w:rsidR="00532299">
        <w:t>Materiais armazenados no banco de dados.</w:t>
      </w:r>
    </w:p>
    <w:p w14:paraId="47F0320D" w14:textId="77777777" w:rsidR="002A3FC1" w:rsidRDefault="002A3FC1" w:rsidP="00FA379E"/>
    <w:p w14:paraId="5EF730E2" w14:textId="77777777" w:rsidR="00043EA9" w:rsidRDefault="00043EA9" w:rsidP="00FA379E"/>
    <w:p w14:paraId="4C1B31D5" w14:textId="6FEF3B55" w:rsidR="00043EA9" w:rsidRDefault="00043EA9" w:rsidP="00FA379E">
      <w:r>
        <w:t xml:space="preserve">          </w:t>
      </w:r>
      <w:r w:rsidR="00195D51">
        <w:t xml:space="preserve">     </w:t>
      </w:r>
      <w:r>
        <w:t xml:space="preserve">    </w:t>
      </w:r>
      <w:r w:rsidR="00195D51">
        <w:pict w14:anchorId="2920EE2A">
          <v:shape id="_x0000_i1029" type="#_x0000_t75" style="width:295.5pt;height:108.75pt">
            <v:imagedata r:id="rId22" o:title="6"/>
          </v:shape>
        </w:pict>
      </w:r>
    </w:p>
    <w:p w14:paraId="41AF5DDB" w14:textId="337271BD" w:rsidR="002A3FC1" w:rsidRDefault="002A3FC1" w:rsidP="002A3FC1">
      <w:pPr>
        <w:pStyle w:val="Legenda"/>
        <w:jc w:val="center"/>
      </w:pPr>
      <w:r>
        <w:t xml:space="preserve">Figura </w:t>
      </w:r>
      <w:r w:rsidR="00206864">
        <w:t>8</w:t>
      </w:r>
      <w:r>
        <w:t xml:space="preserve"> –</w:t>
      </w:r>
      <w:r w:rsidR="00532299">
        <w:t xml:space="preserve"> Funcionário procurando material armazenado no sistema de estoque.</w:t>
      </w:r>
    </w:p>
    <w:p w14:paraId="3F127215" w14:textId="77777777" w:rsidR="002A3FC1" w:rsidRDefault="002A3FC1" w:rsidP="00FA379E"/>
    <w:p w14:paraId="502DDA88" w14:textId="77777777" w:rsidR="00043EA9" w:rsidRDefault="00043EA9" w:rsidP="00FA379E"/>
    <w:p w14:paraId="0A258394" w14:textId="698DC931" w:rsidR="00043EA9" w:rsidRDefault="00043EA9" w:rsidP="00FA379E">
      <w:r>
        <w:lastRenderedPageBreak/>
        <w:t xml:space="preserve">                  </w:t>
      </w:r>
      <w:r w:rsidR="00206864">
        <w:pict w14:anchorId="5E718C17">
          <v:shape id="_x0000_i1030" type="#_x0000_t75" style="width:298.5pt;height:133.5pt">
            <v:imagedata r:id="rId23" o:title="7"/>
          </v:shape>
        </w:pict>
      </w:r>
    </w:p>
    <w:p w14:paraId="37B37B84" w14:textId="1EC26E91" w:rsidR="002A3FC1" w:rsidRDefault="002A3FC1" w:rsidP="00532299">
      <w:pPr>
        <w:pStyle w:val="Legenda"/>
        <w:jc w:val="center"/>
      </w:pPr>
      <w:r>
        <w:t xml:space="preserve">Figura </w:t>
      </w:r>
      <w:r w:rsidR="00206864">
        <w:t>9</w:t>
      </w:r>
      <w:r>
        <w:t xml:space="preserve"> – </w:t>
      </w:r>
      <w:r w:rsidR="00532299">
        <w:t>Usuário armazenando material no sistema de estoque.</w:t>
      </w:r>
    </w:p>
    <w:p w14:paraId="5E6DDE49" w14:textId="77777777" w:rsidR="00043EA9" w:rsidRDefault="00043EA9" w:rsidP="00FA379E"/>
    <w:p w14:paraId="37F5802B" w14:textId="7858E224" w:rsidR="00043EA9" w:rsidRDefault="00043EA9" w:rsidP="00FA379E">
      <w:r>
        <w:t xml:space="preserve">                  </w:t>
      </w:r>
      <w:r w:rsidR="00206864">
        <w:pict w14:anchorId="5FFB90BD">
          <v:shape id="_x0000_i1031" type="#_x0000_t75" style="width:300pt;height:127.5pt">
            <v:imagedata r:id="rId24" o:title="9"/>
          </v:shape>
        </w:pict>
      </w:r>
    </w:p>
    <w:p w14:paraId="016D7D1A" w14:textId="5B7E4786" w:rsidR="002A3FC1" w:rsidRDefault="002A3FC1" w:rsidP="002A3FC1">
      <w:pPr>
        <w:pStyle w:val="Legenda"/>
        <w:jc w:val="center"/>
      </w:pPr>
      <w:r>
        <w:t xml:space="preserve">Figura </w:t>
      </w:r>
      <w:r w:rsidR="00206864">
        <w:t>10</w:t>
      </w:r>
      <w:r>
        <w:t xml:space="preserve"> – </w:t>
      </w:r>
      <w:r w:rsidR="00532299">
        <w:t>Usuário removendo no sistema de estoque</w:t>
      </w:r>
    </w:p>
    <w:p w14:paraId="4FDA3699" w14:textId="77777777" w:rsidR="002A3FC1" w:rsidRDefault="002A3FC1" w:rsidP="00FA379E"/>
    <w:p w14:paraId="50EC8F4E" w14:textId="77777777" w:rsidR="00043EA9" w:rsidRDefault="00043EA9" w:rsidP="00FA379E"/>
    <w:p w14:paraId="1E428BB7" w14:textId="23A289E4" w:rsidR="00043EA9" w:rsidRDefault="00043EA9" w:rsidP="00FA379E">
      <w:r>
        <w:t xml:space="preserve">       </w:t>
      </w:r>
      <w:r w:rsidR="007D7A2B">
        <w:t xml:space="preserve">    </w:t>
      </w:r>
      <w:r>
        <w:t xml:space="preserve">       </w:t>
      </w:r>
      <w:r w:rsidR="007D7A2B">
        <w:pict w14:anchorId="0EFFB0E5">
          <v:shape id="_x0000_i1032" type="#_x0000_t75" style="width:298.5pt;height:124.5pt">
            <v:imagedata r:id="rId25" o:title="10"/>
          </v:shape>
        </w:pict>
      </w:r>
    </w:p>
    <w:p w14:paraId="0EC3A240" w14:textId="623E3D86" w:rsidR="002A3FC1" w:rsidRDefault="002A3FC1" w:rsidP="008A0EF4">
      <w:pPr>
        <w:pStyle w:val="Legenda"/>
        <w:jc w:val="center"/>
      </w:pPr>
      <w:r>
        <w:t xml:space="preserve">Figura </w:t>
      </w:r>
      <w:r w:rsidR="00206864">
        <w:t>11</w:t>
      </w:r>
      <w:r w:rsidR="00532299">
        <w:t xml:space="preserve"> – Material re</w:t>
      </w:r>
      <w:r w:rsidR="008A0EF4">
        <w:t>movido do estoque.</w:t>
      </w:r>
    </w:p>
    <w:p w14:paraId="163C0EC8" w14:textId="2F13E93C" w:rsidR="002A3FC1" w:rsidRDefault="008A0EF4" w:rsidP="008A0EF4">
      <w:r>
        <w:lastRenderedPageBreak/>
        <w:t xml:space="preserve">       </w:t>
      </w:r>
      <w:r w:rsidR="0044692E">
        <w:t xml:space="preserve">    </w:t>
      </w:r>
      <w:r>
        <w:t xml:space="preserve">       </w:t>
      </w:r>
      <w:r>
        <w:rPr>
          <w:noProof/>
        </w:rPr>
        <w:drawing>
          <wp:inline distT="0" distB="0" distL="0" distR="0" wp14:anchorId="44234F9E" wp14:editId="76505CDD">
            <wp:extent cx="3781425" cy="39909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1425" cy="3990975"/>
                    </a:xfrm>
                    <a:prstGeom prst="rect">
                      <a:avLst/>
                    </a:prstGeom>
                    <a:noFill/>
                    <a:ln>
                      <a:noFill/>
                    </a:ln>
                  </pic:spPr>
                </pic:pic>
              </a:graphicData>
            </a:graphic>
          </wp:inline>
        </w:drawing>
      </w:r>
      <w:r>
        <w:t xml:space="preserve"> </w:t>
      </w:r>
    </w:p>
    <w:p w14:paraId="6B23F01D" w14:textId="0DE2C0EE" w:rsidR="008A0EF4" w:rsidRDefault="008A0EF4" w:rsidP="008A0EF4">
      <w:pPr>
        <w:pStyle w:val="Legenda"/>
        <w:jc w:val="center"/>
      </w:pPr>
      <w:r>
        <w:t xml:space="preserve">Figura </w:t>
      </w:r>
      <w:r w:rsidR="00206864">
        <w:t>12</w:t>
      </w:r>
      <w:r>
        <w:t xml:space="preserve"> – Orçamento gerado em pdf pelo software da oficina Jacarandás </w:t>
      </w:r>
    </w:p>
    <w:p w14:paraId="1186602A" w14:textId="77777777" w:rsidR="008A0EF4" w:rsidRDefault="008A0EF4" w:rsidP="008A0EF4"/>
    <w:p w14:paraId="69D0E136" w14:textId="77777777" w:rsidR="008A0EF4" w:rsidRDefault="008A0EF4" w:rsidP="008A0EF4"/>
    <w:p w14:paraId="463244CE" w14:textId="77777777" w:rsidR="008A0EF4" w:rsidRDefault="008A0EF4" w:rsidP="008A0EF4"/>
    <w:p w14:paraId="45B2B52D" w14:textId="1C43E181" w:rsidR="007D7A2B" w:rsidRDefault="002A3FC1" w:rsidP="007D7A2B">
      <w:pPr>
        <w:pStyle w:val="Imagem"/>
      </w:pPr>
      <w:r>
        <w:t xml:space="preserve">    </w:t>
      </w:r>
      <w:r w:rsidR="007D7A2B">
        <w:drawing>
          <wp:inline distT="0" distB="0" distL="0" distR="0" wp14:anchorId="4CDCC1B7" wp14:editId="590324EC">
            <wp:extent cx="4114800" cy="2190750"/>
            <wp:effectExtent l="0" t="0" r="0" b="0"/>
            <wp:docPr id="3" name="Imagem 3" descr="C:\Users\hphun\AppData\Local\Microsoft\Windows\INetCache\Content.Word\WhatsApp Image 2020-10-19 at 21.45.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hphun\AppData\Local\Microsoft\Windows\INetCache\Content.Word\WhatsApp Image 2020-10-19 at 21.45.23.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2190750"/>
                    </a:xfrm>
                    <a:prstGeom prst="rect">
                      <a:avLst/>
                    </a:prstGeom>
                    <a:noFill/>
                    <a:ln>
                      <a:noFill/>
                    </a:ln>
                  </pic:spPr>
                </pic:pic>
              </a:graphicData>
            </a:graphic>
          </wp:inline>
        </w:drawing>
      </w:r>
    </w:p>
    <w:p w14:paraId="73DD628D" w14:textId="38DD8BE9" w:rsidR="007D7A2B" w:rsidRDefault="007D7A2B" w:rsidP="007D7A2B">
      <w:pPr>
        <w:pStyle w:val="Legenda"/>
        <w:jc w:val="center"/>
      </w:pPr>
      <w:r>
        <w:t xml:space="preserve">Figura </w:t>
      </w:r>
      <w:r w:rsidR="00206864">
        <w:t>13</w:t>
      </w:r>
      <w:r>
        <w:t xml:space="preserve"> – Componentes do sistema de controle de ponto oficina Jacarandás.</w:t>
      </w:r>
    </w:p>
    <w:p w14:paraId="0F1AA7F2" w14:textId="66C8B774" w:rsidR="007D7A2B" w:rsidRDefault="002A3FC1" w:rsidP="007D7A2B">
      <w:r>
        <w:lastRenderedPageBreak/>
        <w:t xml:space="preserve">         </w:t>
      </w:r>
      <w:r w:rsidR="007D7A2B">
        <w:t xml:space="preserve">     </w:t>
      </w:r>
      <w:r w:rsidR="007D7A2B">
        <w:rPr>
          <w:noProof/>
        </w:rPr>
        <w:drawing>
          <wp:inline distT="0" distB="0" distL="0" distR="0" wp14:anchorId="4C0061BF" wp14:editId="350A1602">
            <wp:extent cx="4124325" cy="2085975"/>
            <wp:effectExtent l="0" t="0" r="9525" b="9525"/>
            <wp:docPr id="1" name="Imagem 1" descr="C:\Users\hphun\AppData\Local\Microsoft\Windows\INetCache\Content.Word\WhatsApp Image 2020-10-19 at 21.45.2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hphun\AppData\Local\Microsoft\Windows\INetCache\Content.Word\WhatsApp Image 2020-10-19 at 21.45.23 (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4325" cy="2085975"/>
                    </a:xfrm>
                    <a:prstGeom prst="rect">
                      <a:avLst/>
                    </a:prstGeom>
                    <a:noFill/>
                    <a:ln>
                      <a:noFill/>
                    </a:ln>
                  </pic:spPr>
                </pic:pic>
              </a:graphicData>
            </a:graphic>
          </wp:inline>
        </w:drawing>
      </w:r>
    </w:p>
    <w:p w14:paraId="0CA9B7F9" w14:textId="7D67BA9D" w:rsidR="007D7A2B" w:rsidRDefault="007D7A2B" w:rsidP="007D7A2B">
      <w:pPr>
        <w:pStyle w:val="Legenda"/>
        <w:jc w:val="center"/>
      </w:pPr>
      <w:r>
        <w:t xml:space="preserve">Figura </w:t>
      </w:r>
      <w:r w:rsidR="00206864">
        <w:t>14</w:t>
      </w:r>
      <w:r>
        <w:t xml:space="preserve"> – Sistema biométrico em funcionamento da oficina Jacarandás.</w:t>
      </w:r>
    </w:p>
    <w:p w14:paraId="29701B87" w14:textId="77777777" w:rsidR="007D7A2B" w:rsidRPr="00F00678" w:rsidRDefault="007D7A2B" w:rsidP="00043EA9">
      <w:pPr>
        <w:jc w:val="center"/>
        <w:rPr>
          <w:b/>
        </w:rPr>
      </w:pPr>
    </w:p>
    <w:p w14:paraId="0BC27404" w14:textId="77777777" w:rsidR="0095145B" w:rsidRPr="00F00678" w:rsidRDefault="000B4E5F" w:rsidP="0044692E">
      <w:pPr>
        <w:pStyle w:val="Ttulo2"/>
      </w:pPr>
      <w:r w:rsidRPr="00F00678">
        <w:t>Considerações Finais</w:t>
      </w:r>
    </w:p>
    <w:p w14:paraId="536AA5B6" w14:textId="6360E0A1" w:rsidR="00F53229" w:rsidRPr="00304063" w:rsidRDefault="00F53229" w:rsidP="00F53229">
      <w:r>
        <w:t>O Software foi desenvolvido e testado. F</w:t>
      </w:r>
      <w:r>
        <w:t>uturamente</w:t>
      </w:r>
      <w:r>
        <w:t xml:space="preserve"> iremos desenvolver algumas opções </w:t>
      </w:r>
      <w:r>
        <w:t>solicitadas pelo cliente como: relatórios de total de gasto, relatório de inadimplência, relatório de controle de funcionários etc.</w:t>
      </w:r>
    </w:p>
    <w:p w14:paraId="40FCDC5B" w14:textId="77777777" w:rsidR="000864B3" w:rsidRDefault="000864B3" w:rsidP="000864B3">
      <w:pPr>
        <w:pStyle w:val="Ttulo3"/>
      </w:pPr>
      <w:r>
        <w:t>Conclusão sobre o Projeto</w:t>
      </w:r>
    </w:p>
    <w:p w14:paraId="235BC20F" w14:textId="5853258A" w:rsidR="00F53229" w:rsidRDefault="00F53229" w:rsidP="00F53229">
      <w:r>
        <w:t>O software foi criado com sucesso, testado, entrará em produção in loco dia 25/11/2020.</w:t>
      </w:r>
    </w:p>
    <w:p w14:paraId="67AA032F" w14:textId="77777777" w:rsidR="00304063" w:rsidRPr="00304063" w:rsidRDefault="00304063" w:rsidP="00304063"/>
    <w:p w14:paraId="3F9E6467" w14:textId="77777777" w:rsidR="000864B3" w:rsidRDefault="000864B3" w:rsidP="000864B3">
      <w:pPr>
        <w:pStyle w:val="Ttulo3"/>
      </w:pPr>
      <w:r>
        <w:t>Sugestões de continuidade</w:t>
      </w:r>
    </w:p>
    <w:p w14:paraId="17EE6D83" w14:textId="61D3F68D" w:rsidR="00304063" w:rsidRPr="00304063" w:rsidRDefault="00F53229" w:rsidP="00304063">
      <w:r>
        <w:t>Integração do sistema de ponto dos funcionários com o software de gestão.</w:t>
      </w:r>
    </w:p>
    <w:p w14:paraId="3A7E98FD" w14:textId="77777777" w:rsidR="000864B3" w:rsidRPr="000864B3" w:rsidRDefault="000864B3" w:rsidP="000864B3"/>
    <w:p w14:paraId="25BFE606" w14:textId="77777777" w:rsidR="0095145B" w:rsidRPr="00F00678" w:rsidRDefault="000B4E5F" w:rsidP="0044692E">
      <w:pPr>
        <w:pStyle w:val="Subttulo"/>
      </w:pPr>
      <w:r w:rsidRPr="00F00678">
        <w:t>Referências</w:t>
      </w:r>
    </w:p>
    <w:p w14:paraId="4DE82BED" w14:textId="118B99D8" w:rsidR="0095145B" w:rsidRPr="00F00678" w:rsidRDefault="001869A8" w:rsidP="00FA379E">
      <w:r>
        <w:t>Coutinho</w:t>
      </w:r>
      <w:r w:rsidR="008942C4">
        <w:t>, Nilo Ney Menezes</w:t>
      </w:r>
      <w:r>
        <w:t xml:space="preserve">. (2014) “Introdução à </w:t>
      </w:r>
      <w:r w:rsidR="008942C4">
        <w:t>Programação</w:t>
      </w:r>
      <w:r>
        <w:t xml:space="preserve"> em Python</w:t>
      </w:r>
      <w:r w:rsidR="008942C4">
        <w:t>”, Algoritmos e lógica de programação para iniciantes, Novatec</w:t>
      </w:r>
      <w:r w:rsidR="000B4E5F" w:rsidRPr="00F00678">
        <w:t xml:space="preserve"> ltd</w:t>
      </w:r>
      <w:r w:rsidR="008942C4">
        <w:t>a., Brasil</w:t>
      </w:r>
      <w:r w:rsidR="000B4E5F" w:rsidRPr="00F00678">
        <w:t>.</w:t>
      </w:r>
    </w:p>
    <w:p w14:paraId="5EEA0254" w14:textId="1A30F845" w:rsidR="0095145B" w:rsidRPr="00F00678" w:rsidRDefault="008942C4" w:rsidP="00FA379E">
      <w:r>
        <w:t>Oliveira, Sergio, (2017) “Internet das coisas com ESP8266, Arduino, e Raspberry PI</w:t>
      </w:r>
      <w:r w:rsidR="000B4E5F" w:rsidRPr="00F00678">
        <w:t>”,</w:t>
      </w:r>
      <w:r>
        <w:t xml:space="preserve"> Novatec</w:t>
      </w:r>
      <w:r w:rsidRPr="00F00678">
        <w:t xml:space="preserve"> ltd</w:t>
      </w:r>
      <w:r>
        <w:t>a., Brasil</w:t>
      </w:r>
      <w:r w:rsidRPr="00F00678">
        <w:t>.</w:t>
      </w:r>
      <w:r w:rsidR="000B4E5F" w:rsidRPr="00F00678">
        <w:t xml:space="preserve"> </w:t>
      </w:r>
    </w:p>
    <w:p w14:paraId="06271D71" w14:textId="4081F568" w:rsidR="0095145B" w:rsidRPr="00F00678" w:rsidRDefault="008942C4" w:rsidP="004E4B6B">
      <w:r>
        <w:t>Bhargava, Y. Aditya. (2017</w:t>
      </w:r>
      <w:r w:rsidR="004E4B6B">
        <w:t>) “Entendendo algoritmos</w:t>
      </w:r>
      <w:r w:rsidR="000B4E5F" w:rsidRPr="00F00678">
        <w:t xml:space="preserve">: </w:t>
      </w:r>
      <w:r w:rsidR="004E4B6B">
        <w:t>Um guia ilustrado para programadores e outros curiosos</w:t>
      </w:r>
      <w:r w:rsidR="000B4E5F" w:rsidRPr="00F00678">
        <w:t>”,</w:t>
      </w:r>
      <w:r w:rsidR="004E4B6B" w:rsidRPr="004E4B6B">
        <w:t xml:space="preserve"> </w:t>
      </w:r>
      <w:r w:rsidR="004E4B6B">
        <w:t>Novatec</w:t>
      </w:r>
      <w:r w:rsidR="004E4B6B" w:rsidRPr="00F00678">
        <w:t xml:space="preserve"> ltd</w:t>
      </w:r>
      <w:r w:rsidR="004E4B6B">
        <w:t>a., Brasil</w:t>
      </w:r>
      <w:r w:rsidR="004E4B6B" w:rsidRPr="00F00678">
        <w:t>.</w:t>
      </w:r>
      <w:r w:rsidR="000B4E5F" w:rsidRPr="00F00678">
        <w:t xml:space="preserve"> </w:t>
      </w:r>
    </w:p>
    <w:p w14:paraId="09B87B0E" w14:textId="077F54C1" w:rsidR="003F13EA" w:rsidRDefault="001869A8" w:rsidP="00FA379E">
      <w:pPr>
        <w:pStyle w:val="Subttulo"/>
      </w:pPr>
      <w:r>
        <w:t>Agradecimentos</w:t>
      </w:r>
    </w:p>
    <w:p w14:paraId="05559078" w14:textId="4F011BA0" w:rsidR="00B82CF0" w:rsidRDefault="00EA7874" w:rsidP="00FA379E">
      <w:r>
        <w:t xml:space="preserve">Agradecemos a Faculdade Impacta por toda ajuda e pela educação dada. Temos esse lugar como nosso </w:t>
      </w:r>
      <w:r w:rsidR="00F0252F">
        <w:t>s</w:t>
      </w:r>
      <w:r>
        <w:t xml:space="preserve">egundo </w:t>
      </w:r>
      <w:r w:rsidR="00F0252F">
        <w:t>l</w:t>
      </w:r>
      <w:r>
        <w:t>ar.</w:t>
      </w:r>
    </w:p>
    <w:p w14:paraId="0EF076FD" w14:textId="00202A28" w:rsidR="00EA7874" w:rsidRDefault="00EA7874" w:rsidP="00FA379E">
      <w:r>
        <w:t>Aos nossos orientadores e demais professores que tanto nos ajudaram a chegar à conclusão desse trabalho.</w:t>
      </w:r>
    </w:p>
    <w:p w14:paraId="570AE7E7" w14:textId="79B216FA" w:rsidR="00251C7E" w:rsidRPr="00F00678" w:rsidRDefault="00EA7874" w:rsidP="00251C7E">
      <w:r>
        <w:t>Agradecemos a Tia do Café próximo ao viaduto, pois sem ela passaríamos fome na faculdade devido ao alto preço</w:t>
      </w:r>
      <w:r w:rsidR="007B2E15">
        <w:t xml:space="preserve"> do lanche.</w:t>
      </w:r>
    </w:p>
    <w:sectPr w:rsidR="00251C7E" w:rsidRPr="00F00678" w:rsidSect="007704B4">
      <w:headerReference w:type="even" r:id="rId29"/>
      <w:headerReference w:type="default" r:id="rId30"/>
      <w:footerReference w:type="even" r:id="rId31"/>
      <w:footerReference w:type="default" r:id="rId32"/>
      <w:headerReference w:type="first" r:id="rId33"/>
      <w:footerReference w:type="first" r:id="rId34"/>
      <w:type w:val="continuous"/>
      <w:pgSz w:w="11907" w:h="16840"/>
      <w:pgMar w:top="1418" w:right="1418" w:bottom="1418" w:left="1418" w:header="964" w:footer="964"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abio Furia Silva" w:date="2019-02-03T17:54:00Z" w:initials="FF">
    <w:p w14:paraId="27978E70" w14:textId="77777777" w:rsidR="008942C4" w:rsidRDefault="008942C4" w:rsidP="00FA379E">
      <w:pPr>
        <w:pStyle w:val="Textodecomentrio"/>
      </w:pPr>
      <w:r>
        <w:rPr>
          <w:rStyle w:val="Refdecomentrio"/>
        </w:rPr>
        <w:annotationRef/>
      </w:r>
      <w:r>
        <w:t>O Resumo e o Abstract devem ser preenchidos por último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2A99D" w15:done="0"/>
  <w15:commentEx w15:paraId="41E7943F" w15:done="0"/>
  <w15:commentEx w15:paraId="6C2F0582" w15:done="0"/>
  <w15:commentEx w15:paraId="62F33726" w15:done="0"/>
  <w15:commentEx w15:paraId="27978E70" w15:done="0"/>
  <w15:commentEx w15:paraId="44EB1A0E" w15:done="0"/>
  <w15:commentEx w15:paraId="0C7C5FEC" w15:done="0"/>
  <w15:commentEx w15:paraId="1A789EA1" w15:done="0"/>
  <w15:commentEx w15:paraId="206A3B51" w15:done="0"/>
  <w15:commentEx w15:paraId="0943DCD8" w15:done="0"/>
  <w15:commentEx w15:paraId="0B7BF914" w15:done="0"/>
  <w15:commentEx w15:paraId="0FB8AAD8" w15:done="0"/>
  <w15:commentEx w15:paraId="3A7EC842" w15:done="0"/>
  <w15:commentEx w15:paraId="2CD550C3" w15:done="0"/>
  <w15:commentEx w15:paraId="0E8818F1" w15:done="0"/>
  <w15:commentEx w15:paraId="16318FB3" w15:done="0"/>
  <w15:commentEx w15:paraId="066277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2A99D" w16cid:durableId="2001B950"/>
  <w16cid:commentId w16cid:paraId="41E7943F" w16cid:durableId="2001B5BB"/>
  <w16cid:commentId w16cid:paraId="6C2F0582" w16cid:durableId="2001B3DE"/>
  <w16cid:commentId w16cid:paraId="62F33726" w16cid:durableId="2001BC58"/>
  <w16cid:commentId w16cid:paraId="27978E70" w16cid:durableId="2001A972"/>
  <w16cid:commentId w16cid:paraId="0C7C5FEC" w16cid:durableId="2001C1DF"/>
  <w16cid:commentId w16cid:paraId="1A789EA1" w16cid:durableId="2001C2B8"/>
  <w16cid:commentId w16cid:paraId="206A3B51" w16cid:durableId="2001C455"/>
  <w16cid:commentId w16cid:paraId="0943DCD8" w16cid:durableId="2001C0AE"/>
  <w16cid:commentId w16cid:paraId="0B7BF914" w16cid:durableId="2001C54F"/>
  <w16cid:commentId w16cid:paraId="0FB8AAD8" w16cid:durableId="2001BEC6"/>
  <w16cid:commentId w16cid:paraId="3A7EC842" w16cid:durableId="2001C5D7"/>
  <w16cid:commentId w16cid:paraId="2CD550C3" w16cid:durableId="2001B431"/>
  <w16cid:commentId w16cid:paraId="0E8818F1" w16cid:durableId="2001B6DC"/>
  <w16cid:commentId w16cid:paraId="16318FB3" w16cid:durableId="2001B6C5"/>
  <w16cid:commentId w16cid:paraId="066277B5" w16cid:durableId="2001C5E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3B43D3" w14:textId="77777777" w:rsidR="009348EF" w:rsidRDefault="009348EF" w:rsidP="00FA379E">
      <w:r>
        <w:separator/>
      </w:r>
    </w:p>
  </w:endnote>
  <w:endnote w:type="continuationSeparator" w:id="0">
    <w:p w14:paraId="2D991B83" w14:textId="77777777" w:rsidR="009348EF" w:rsidRDefault="009348EF" w:rsidP="00FA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16B4A" w14:textId="77777777" w:rsidR="008942C4" w:rsidRDefault="008942C4" w:rsidP="00FA379E">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72507"/>
      <w:docPartObj>
        <w:docPartGallery w:val="Page Numbers (Bottom of Page)"/>
        <w:docPartUnique/>
      </w:docPartObj>
    </w:sdtPr>
    <w:sdtEndPr>
      <w:rPr>
        <w:noProof/>
      </w:rPr>
    </w:sdtEndPr>
    <w:sdtContent>
      <w:p w14:paraId="5D299DC0" w14:textId="77777777" w:rsidR="008942C4" w:rsidRDefault="008942C4" w:rsidP="00FA379E">
        <w:pPr>
          <w:pStyle w:val="Rodap"/>
        </w:pPr>
        <w:r>
          <w:fldChar w:fldCharType="begin"/>
        </w:r>
        <w:r>
          <w:instrText xml:space="preserve"> PAGE   \* MERGEFORMAT </w:instrText>
        </w:r>
        <w:r>
          <w:fldChar w:fldCharType="separate"/>
        </w:r>
        <w:r w:rsidR="00170AF7">
          <w:rPr>
            <w:noProof/>
          </w:rPr>
          <w:t>3</w:t>
        </w:r>
        <w:r>
          <w:rPr>
            <w:noProof/>
          </w:rPr>
          <w:fldChar w:fldCharType="end"/>
        </w:r>
      </w:p>
    </w:sdtContent>
  </w:sdt>
  <w:p w14:paraId="2095A418" w14:textId="77777777" w:rsidR="008942C4" w:rsidRDefault="008942C4" w:rsidP="00FA379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538D5" w14:textId="77777777" w:rsidR="008942C4" w:rsidRPr="004318CC" w:rsidRDefault="008942C4" w:rsidP="00FA379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73615" w14:textId="77777777" w:rsidR="009348EF" w:rsidRDefault="009348EF" w:rsidP="00FA379E">
      <w:r>
        <w:separator/>
      </w:r>
    </w:p>
  </w:footnote>
  <w:footnote w:type="continuationSeparator" w:id="0">
    <w:p w14:paraId="72172619" w14:textId="77777777" w:rsidR="009348EF" w:rsidRDefault="009348EF" w:rsidP="00FA37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C94F8" w14:textId="77777777" w:rsidR="008942C4" w:rsidRDefault="008942C4" w:rsidP="00FA379E">
    <w:r>
      <w:fldChar w:fldCharType="begin"/>
    </w:r>
    <w:r>
      <w:instrText>PAGE</w:instrText>
    </w:r>
    <w:r>
      <w:fldChar w:fldCharType="end"/>
    </w:r>
  </w:p>
  <w:p w14:paraId="02FBB9DA" w14:textId="77777777" w:rsidR="008942C4" w:rsidRDefault="008942C4" w:rsidP="00FA379E">
    <w:r>
      <w:t xml:space="preserve">S. </w:t>
    </w:r>
    <w:proofErr w:type="spellStart"/>
    <w:r>
      <w:t>Sandri</w:t>
    </w:r>
    <w:proofErr w:type="spellEnd"/>
    <w:r>
      <w:t xml:space="preserve">, J. Stolfi, </w:t>
    </w:r>
    <w:proofErr w:type="spellStart"/>
    <w:proofErr w:type="gramStart"/>
    <w:r>
      <w:t>L.</w:t>
    </w:r>
    <w:proofErr w:type="gramEnd"/>
    <w:r>
      <w:t>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B3715" w14:textId="77777777" w:rsidR="008942C4" w:rsidRDefault="008942C4" w:rsidP="00FA379E">
    <w:ins w:id="8" w:author="Fabio Furia Silva" w:date="2019-02-03T18:10:00Z">
      <w:r>
        <w:tab/>
      </w:r>
    </w:ins>
  </w:p>
  <w:p w14:paraId="2B3D0C27" w14:textId="77777777" w:rsidR="008942C4" w:rsidRDefault="008942C4" w:rsidP="00FA379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594FE" w14:textId="77777777" w:rsidR="008942C4" w:rsidRDefault="008942C4" w:rsidP="00FA379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43C6"/>
    <w:multiLevelType w:val="hybridMultilevel"/>
    <w:tmpl w:val="81D0902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nsid w:val="138E5F95"/>
    <w:multiLevelType w:val="hybridMultilevel"/>
    <w:tmpl w:val="3AFE807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nsid w:val="17111771"/>
    <w:multiLevelType w:val="multilevel"/>
    <w:tmpl w:val="0416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E346EDA"/>
    <w:multiLevelType w:val="multilevel"/>
    <w:tmpl w:val="E670F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A24400"/>
    <w:multiLevelType w:val="hybridMultilevel"/>
    <w:tmpl w:val="04BAAD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76743ED"/>
    <w:multiLevelType w:val="multilevel"/>
    <w:tmpl w:val="717293E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594C13A7"/>
    <w:multiLevelType w:val="hybridMultilevel"/>
    <w:tmpl w:val="6958D82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nsid w:val="65D26F48"/>
    <w:multiLevelType w:val="hybridMultilevel"/>
    <w:tmpl w:val="FEB06F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7AAA17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5"/>
  </w:num>
  <w:num w:numId="3">
    <w:abstractNumId w:val="2"/>
  </w:num>
  <w:num w:numId="4">
    <w:abstractNumId w:val="8"/>
  </w:num>
  <w:num w:numId="5">
    <w:abstractNumId w:val="0"/>
  </w:num>
  <w:num w:numId="6">
    <w:abstractNumId w:val="4"/>
  </w:num>
  <w:num w:numId="7">
    <w:abstractNumId w:val="7"/>
  </w:num>
  <w:num w:numId="8">
    <w:abstractNumId w:val="6"/>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o Furia Silva">
    <w15:presenceInfo w15:providerId="Windows Live" w15:userId="9a58c8a0a32987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B0"/>
    <w:rsid w:val="00043EA9"/>
    <w:rsid w:val="0004488F"/>
    <w:rsid w:val="00056102"/>
    <w:rsid w:val="00066F18"/>
    <w:rsid w:val="000864B3"/>
    <w:rsid w:val="000A09FD"/>
    <w:rsid w:val="000B29CC"/>
    <w:rsid w:val="000B4E5F"/>
    <w:rsid w:val="000E56BD"/>
    <w:rsid w:val="000F3F53"/>
    <w:rsid w:val="00115DE3"/>
    <w:rsid w:val="0013151F"/>
    <w:rsid w:val="00131EA8"/>
    <w:rsid w:val="0013288F"/>
    <w:rsid w:val="0014283A"/>
    <w:rsid w:val="00155484"/>
    <w:rsid w:val="00170AF7"/>
    <w:rsid w:val="00170E29"/>
    <w:rsid w:val="0018491B"/>
    <w:rsid w:val="001869A8"/>
    <w:rsid w:val="00195D51"/>
    <w:rsid w:val="001A3840"/>
    <w:rsid w:val="001B2A6F"/>
    <w:rsid w:val="001B4B87"/>
    <w:rsid w:val="00206864"/>
    <w:rsid w:val="00210FF6"/>
    <w:rsid w:val="00216F22"/>
    <w:rsid w:val="00226C1D"/>
    <w:rsid w:val="00251C7E"/>
    <w:rsid w:val="0026371D"/>
    <w:rsid w:val="00273DF7"/>
    <w:rsid w:val="00281235"/>
    <w:rsid w:val="002A3633"/>
    <w:rsid w:val="002A3FC1"/>
    <w:rsid w:val="002A767B"/>
    <w:rsid w:val="002B1482"/>
    <w:rsid w:val="002C2FA1"/>
    <w:rsid w:val="00304063"/>
    <w:rsid w:val="00337E90"/>
    <w:rsid w:val="00340419"/>
    <w:rsid w:val="0036325E"/>
    <w:rsid w:val="003707ED"/>
    <w:rsid w:val="00370FEC"/>
    <w:rsid w:val="003A2663"/>
    <w:rsid w:val="003B2043"/>
    <w:rsid w:val="003E03EB"/>
    <w:rsid w:val="003E14D7"/>
    <w:rsid w:val="003F13EA"/>
    <w:rsid w:val="003F5C73"/>
    <w:rsid w:val="00407614"/>
    <w:rsid w:val="00411103"/>
    <w:rsid w:val="00416FF7"/>
    <w:rsid w:val="0041736B"/>
    <w:rsid w:val="00417B22"/>
    <w:rsid w:val="00422E1C"/>
    <w:rsid w:val="004278AB"/>
    <w:rsid w:val="004318CC"/>
    <w:rsid w:val="00432CFA"/>
    <w:rsid w:val="00433FC6"/>
    <w:rsid w:val="00443A26"/>
    <w:rsid w:val="004451B6"/>
    <w:rsid w:val="00445CD3"/>
    <w:rsid w:val="0044692E"/>
    <w:rsid w:val="004638CD"/>
    <w:rsid w:val="00474282"/>
    <w:rsid w:val="00484032"/>
    <w:rsid w:val="004849CB"/>
    <w:rsid w:val="0048721D"/>
    <w:rsid w:val="00495444"/>
    <w:rsid w:val="004963A7"/>
    <w:rsid w:val="004A7686"/>
    <w:rsid w:val="004C285B"/>
    <w:rsid w:val="004C787F"/>
    <w:rsid w:val="004E27FA"/>
    <w:rsid w:val="004E4602"/>
    <w:rsid w:val="004E4B6B"/>
    <w:rsid w:val="00511456"/>
    <w:rsid w:val="00516551"/>
    <w:rsid w:val="00532299"/>
    <w:rsid w:val="005336FF"/>
    <w:rsid w:val="005402C8"/>
    <w:rsid w:val="005574A0"/>
    <w:rsid w:val="00570947"/>
    <w:rsid w:val="00584FEC"/>
    <w:rsid w:val="005A41B3"/>
    <w:rsid w:val="005C09E5"/>
    <w:rsid w:val="005D2C8C"/>
    <w:rsid w:val="005D7AB0"/>
    <w:rsid w:val="006073CC"/>
    <w:rsid w:val="0060772E"/>
    <w:rsid w:val="006115AC"/>
    <w:rsid w:val="00617B12"/>
    <w:rsid w:val="00623B99"/>
    <w:rsid w:val="00627156"/>
    <w:rsid w:val="00637F55"/>
    <w:rsid w:val="00645D5F"/>
    <w:rsid w:val="00646DFB"/>
    <w:rsid w:val="00647DB9"/>
    <w:rsid w:val="00654D2C"/>
    <w:rsid w:val="006618F9"/>
    <w:rsid w:val="006712C2"/>
    <w:rsid w:val="00675EC3"/>
    <w:rsid w:val="006833C6"/>
    <w:rsid w:val="006837B6"/>
    <w:rsid w:val="00692991"/>
    <w:rsid w:val="006B3F23"/>
    <w:rsid w:val="006E57ED"/>
    <w:rsid w:val="006E7B8E"/>
    <w:rsid w:val="006F4A60"/>
    <w:rsid w:val="006F5D5B"/>
    <w:rsid w:val="007025CF"/>
    <w:rsid w:val="00715DD3"/>
    <w:rsid w:val="007222FB"/>
    <w:rsid w:val="00737DF1"/>
    <w:rsid w:val="0075441E"/>
    <w:rsid w:val="007704B4"/>
    <w:rsid w:val="00785811"/>
    <w:rsid w:val="007B2E15"/>
    <w:rsid w:val="007D7562"/>
    <w:rsid w:val="007D7A2B"/>
    <w:rsid w:val="007E7258"/>
    <w:rsid w:val="00812D9A"/>
    <w:rsid w:val="00812DEF"/>
    <w:rsid w:val="008134A7"/>
    <w:rsid w:val="00820E0B"/>
    <w:rsid w:val="00825BE3"/>
    <w:rsid w:val="00836553"/>
    <w:rsid w:val="00841332"/>
    <w:rsid w:val="008479D8"/>
    <w:rsid w:val="00893399"/>
    <w:rsid w:val="008942C4"/>
    <w:rsid w:val="008A0722"/>
    <w:rsid w:val="008A090D"/>
    <w:rsid w:val="008A0EF4"/>
    <w:rsid w:val="008A2C64"/>
    <w:rsid w:val="008D371C"/>
    <w:rsid w:val="008E3029"/>
    <w:rsid w:val="008F7F13"/>
    <w:rsid w:val="009045D9"/>
    <w:rsid w:val="009348EF"/>
    <w:rsid w:val="0095145B"/>
    <w:rsid w:val="00957C13"/>
    <w:rsid w:val="00976466"/>
    <w:rsid w:val="00984C8B"/>
    <w:rsid w:val="00993BF3"/>
    <w:rsid w:val="009944F6"/>
    <w:rsid w:val="009C3785"/>
    <w:rsid w:val="00A0257E"/>
    <w:rsid w:val="00A0516C"/>
    <w:rsid w:val="00A221FE"/>
    <w:rsid w:val="00A255A3"/>
    <w:rsid w:val="00A263DA"/>
    <w:rsid w:val="00A63F43"/>
    <w:rsid w:val="00A83A61"/>
    <w:rsid w:val="00AB18BC"/>
    <w:rsid w:val="00AB29B4"/>
    <w:rsid w:val="00AB2F2A"/>
    <w:rsid w:val="00AE6D5B"/>
    <w:rsid w:val="00B10840"/>
    <w:rsid w:val="00B52025"/>
    <w:rsid w:val="00B54FE9"/>
    <w:rsid w:val="00B72F49"/>
    <w:rsid w:val="00B82CF0"/>
    <w:rsid w:val="00B84F2F"/>
    <w:rsid w:val="00B93221"/>
    <w:rsid w:val="00BB005A"/>
    <w:rsid w:val="00BC3032"/>
    <w:rsid w:val="00BD6ACA"/>
    <w:rsid w:val="00BD77C9"/>
    <w:rsid w:val="00BE3549"/>
    <w:rsid w:val="00BF0927"/>
    <w:rsid w:val="00BF6576"/>
    <w:rsid w:val="00C0099F"/>
    <w:rsid w:val="00C250B0"/>
    <w:rsid w:val="00C27A4B"/>
    <w:rsid w:val="00C30F6B"/>
    <w:rsid w:val="00C44DE3"/>
    <w:rsid w:val="00C506BE"/>
    <w:rsid w:val="00C5495F"/>
    <w:rsid w:val="00C54A4C"/>
    <w:rsid w:val="00C61299"/>
    <w:rsid w:val="00C65167"/>
    <w:rsid w:val="00C84EF5"/>
    <w:rsid w:val="00C868E9"/>
    <w:rsid w:val="00CB4013"/>
    <w:rsid w:val="00CB7181"/>
    <w:rsid w:val="00CB7B92"/>
    <w:rsid w:val="00CE5A30"/>
    <w:rsid w:val="00D23ACF"/>
    <w:rsid w:val="00D24B9A"/>
    <w:rsid w:val="00D30076"/>
    <w:rsid w:val="00D31AF2"/>
    <w:rsid w:val="00D322D7"/>
    <w:rsid w:val="00D35076"/>
    <w:rsid w:val="00D550B1"/>
    <w:rsid w:val="00D56D7A"/>
    <w:rsid w:val="00D57419"/>
    <w:rsid w:val="00D7096F"/>
    <w:rsid w:val="00D91384"/>
    <w:rsid w:val="00D969A6"/>
    <w:rsid w:val="00DB4C1F"/>
    <w:rsid w:val="00DF2E08"/>
    <w:rsid w:val="00E37A42"/>
    <w:rsid w:val="00E44C56"/>
    <w:rsid w:val="00E513F8"/>
    <w:rsid w:val="00E53A88"/>
    <w:rsid w:val="00E641A0"/>
    <w:rsid w:val="00E70D09"/>
    <w:rsid w:val="00E74309"/>
    <w:rsid w:val="00EA095C"/>
    <w:rsid w:val="00EA7874"/>
    <w:rsid w:val="00EB7118"/>
    <w:rsid w:val="00EC3B5F"/>
    <w:rsid w:val="00ED5808"/>
    <w:rsid w:val="00ED6770"/>
    <w:rsid w:val="00ED7839"/>
    <w:rsid w:val="00EE6FE3"/>
    <w:rsid w:val="00EF0B12"/>
    <w:rsid w:val="00F00678"/>
    <w:rsid w:val="00F0252F"/>
    <w:rsid w:val="00F03AE6"/>
    <w:rsid w:val="00F0524A"/>
    <w:rsid w:val="00F109AA"/>
    <w:rsid w:val="00F10A4B"/>
    <w:rsid w:val="00F21A09"/>
    <w:rsid w:val="00F23883"/>
    <w:rsid w:val="00F329D7"/>
    <w:rsid w:val="00F42324"/>
    <w:rsid w:val="00F44967"/>
    <w:rsid w:val="00F506F5"/>
    <w:rsid w:val="00F51EF9"/>
    <w:rsid w:val="00F53229"/>
    <w:rsid w:val="00F6251E"/>
    <w:rsid w:val="00F70712"/>
    <w:rsid w:val="00F802C3"/>
    <w:rsid w:val="00F81013"/>
    <w:rsid w:val="00F96F29"/>
    <w:rsid w:val="00FA379E"/>
    <w:rsid w:val="00FB6178"/>
    <w:rsid w:val="00FB7F4A"/>
    <w:rsid w:val="00FF42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5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9E"/>
    <w:pPr>
      <w:spacing w:before="0"/>
      <w:ind w:firstLine="567"/>
    </w:pPr>
    <w:rPr>
      <w:rFonts w:ascii="Times New Roman" w:hAnsi="Times New Roman"/>
      <w:lang w:val="pt-BR"/>
    </w:rPr>
  </w:style>
  <w:style w:type="paragraph" w:styleId="Ttulo1">
    <w:name w:val="heading 1"/>
    <w:basedOn w:val="Normal"/>
    <w:next w:val="Normal"/>
    <w:uiPriority w:val="9"/>
    <w:qFormat/>
    <w:rsid w:val="0014283A"/>
    <w:pPr>
      <w:keepNext/>
      <w:keepLines/>
      <w:numPr>
        <w:numId w:val="2"/>
      </w:numPr>
      <w:spacing w:before="360" w:after="120"/>
      <w:outlineLvl w:val="0"/>
    </w:pPr>
    <w:rPr>
      <w:b/>
      <w:sz w:val="32"/>
      <w:szCs w:val="48"/>
    </w:rPr>
  </w:style>
  <w:style w:type="paragraph" w:styleId="Ttulo2">
    <w:name w:val="heading 2"/>
    <w:basedOn w:val="Normal"/>
    <w:next w:val="Normal"/>
    <w:uiPriority w:val="9"/>
    <w:unhideWhenUsed/>
    <w:qFormat/>
    <w:rsid w:val="00E641A0"/>
    <w:pPr>
      <w:keepNext/>
      <w:keepLines/>
      <w:numPr>
        <w:ilvl w:val="1"/>
        <w:numId w:val="2"/>
      </w:numPr>
      <w:spacing w:before="360" w:after="80"/>
      <w:outlineLvl w:val="1"/>
    </w:pPr>
    <w:rPr>
      <w:b/>
      <w:sz w:val="28"/>
      <w:szCs w:val="36"/>
    </w:rPr>
  </w:style>
  <w:style w:type="paragraph" w:styleId="Ttulo3">
    <w:name w:val="heading 3"/>
    <w:basedOn w:val="Normal"/>
    <w:next w:val="Normal"/>
    <w:uiPriority w:val="9"/>
    <w:unhideWhenUsed/>
    <w:qFormat/>
    <w:pPr>
      <w:keepNext/>
      <w:keepLines/>
      <w:numPr>
        <w:ilvl w:val="2"/>
        <w:numId w:val="2"/>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4638CD"/>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38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38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00AB18BC"/>
    <w:pPr>
      <w:keepNext/>
      <w:keepLines/>
      <w:spacing w:before="480" w:after="120"/>
      <w:jc w:val="center"/>
    </w:pPr>
    <w:rPr>
      <w:b/>
      <w:sz w:val="32"/>
      <w:szCs w:val="72"/>
    </w:rPr>
  </w:style>
  <w:style w:type="paragraph" w:styleId="Subttulo">
    <w:name w:val="Subtitle"/>
    <w:basedOn w:val="Normal"/>
    <w:next w:val="Normal"/>
    <w:uiPriority w:val="11"/>
    <w:qFormat/>
    <w:rsid w:val="0014283A"/>
    <w:pPr>
      <w:keepNext/>
      <w:keepLines/>
      <w:spacing w:before="360" w:after="80"/>
    </w:pPr>
    <w:rPr>
      <w:rFonts w:eastAsia="Georgia" w:cs="Georgia"/>
      <w:b/>
      <w:color w:val="auto"/>
      <w:sz w:val="32"/>
      <w:szCs w:val="48"/>
    </w:rPr>
  </w:style>
  <w:style w:type="table" w:customStyle="1" w:styleId="a">
    <w:basedOn w:val="Tabelanormal"/>
    <w:tblPr>
      <w:tblStyleRowBandSize w:val="1"/>
      <w:tblStyleColBandSize w:val="1"/>
      <w:tblCellMar>
        <w:top w:w="100" w:type="dxa"/>
        <w:left w:w="100" w:type="dxa"/>
        <w:bottom w:w="100" w:type="dxa"/>
        <w:right w:w="100" w:type="dxa"/>
      </w:tblCellMar>
    </w:tblPr>
  </w:style>
  <w:style w:type="paragraph" w:styleId="Rodap">
    <w:name w:val="footer"/>
    <w:basedOn w:val="Normal"/>
    <w:link w:val="RodapChar"/>
    <w:uiPriority w:val="99"/>
    <w:unhideWhenUsed/>
    <w:rsid w:val="00F802C3"/>
    <w:pPr>
      <w:tabs>
        <w:tab w:val="clear" w:pos="720"/>
        <w:tab w:val="center" w:pos="4252"/>
        <w:tab w:val="right" w:pos="8504"/>
      </w:tabs>
    </w:pPr>
  </w:style>
  <w:style w:type="character" w:customStyle="1" w:styleId="RodapChar">
    <w:name w:val="Rodapé Char"/>
    <w:basedOn w:val="Fontepargpadro"/>
    <w:link w:val="Rodap"/>
    <w:uiPriority w:val="99"/>
    <w:rsid w:val="00F802C3"/>
  </w:style>
  <w:style w:type="paragraph" w:styleId="Cabealho">
    <w:name w:val="header"/>
    <w:basedOn w:val="Normal"/>
    <w:link w:val="CabealhoChar"/>
    <w:uiPriority w:val="99"/>
    <w:unhideWhenUsed/>
    <w:rsid w:val="00F802C3"/>
    <w:pPr>
      <w:tabs>
        <w:tab w:val="clear" w:pos="720"/>
        <w:tab w:val="center" w:pos="4252"/>
        <w:tab w:val="right" w:pos="8504"/>
      </w:tabs>
    </w:pPr>
  </w:style>
  <w:style w:type="character" w:customStyle="1" w:styleId="CabealhoChar">
    <w:name w:val="Cabeçalho Char"/>
    <w:basedOn w:val="Fontepargpadro"/>
    <w:link w:val="Cabealho"/>
    <w:uiPriority w:val="99"/>
    <w:rsid w:val="00F802C3"/>
  </w:style>
  <w:style w:type="character" w:styleId="Refdecomentrio">
    <w:name w:val="annotation reference"/>
    <w:basedOn w:val="Fontepargpadro"/>
    <w:uiPriority w:val="99"/>
    <w:semiHidden/>
    <w:unhideWhenUsed/>
    <w:rsid w:val="00F00678"/>
    <w:rPr>
      <w:sz w:val="16"/>
      <w:szCs w:val="16"/>
    </w:rPr>
  </w:style>
  <w:style w:type="paragraph" w:styleId="Textodecomentrio">
    <w:name w:val="annotation text"/>
    <w:basedOn w:val="Normal"/>
    <w:link w:val="TextodecomentrioChar"/>
    <w:uiPriority w:val="99"/>
    <w:unhideWhenUsed/>
    <w:rsid w:val="00F00678"/>
    <w:rPr>
      <w:sz w:val="20"/>
      <w:szCs w:val="20"/>
    </w:rPr>
  </w:style>
  <w:style w:type="character" w:customStyle="1" w:styleId="TextodecomentrioChar">
    <w:name w:val="Texto de comentário Char"/>
    <w:basedOn w:val="Fontepargpadro"/>
    <w:link w:val="Textodecomentrio"/>
    <w:uiPriority w:val="99"/>
    <w:rsid w:val="00F00678"/>
    <w:rPr>
      <w:sz w:val="20"/>
      <w:szCs w:val="20"/>
    </w:rPr>
  </w:style>
  <w:style w:type="paragraph" w:styleId="Assuntodocomentrio">
    <w:name w:val="annotation subject"/>
    <w:basedOn w:val="Textodecomentrio"/>
    <w:next w:val="Textodecomentrio"/>
    <w:link w:val="AssuntodocomentrioChar"/>
    <w:uiPriority w:val="99"/>
    <w:semiHidden/>
    <w:unhideWhenUsed/>
    <w:rsid w:val="00F00678"/>
    <w:rPr>
      <w:b/>
      <w:bCs/>
    </w:rPr>
  </w:style>
  <w:style w:type="character" w:customStyle="1" w:styleId="AssuntodocomentrioChar">
    <w:name w:val="Assunto do comentário Char"/>
    <w:basedOn w:val="TextodecomentrioChar"/>
    <w:link w:val="Assuntodocomentrio"/>
    <w:uiPriority w:val="99"/>
    <w:semiHidden/>
    <w:rsid w:val="00F00678"/>
    <w:rPr>
      <w:b/>
      <w:bCs/>
      <w:sz w:val="20"/>
      <w:szCs w:val="20"/>
    </w:rPr>
  </w:style>
  <w:style w:type="paragraph" w:styleId="Textodebalo">
    <w:name w:val="Balloon Text"/>
    <w:basedOn w:val="Normal"/>
    <w:link w:val="TextodebaloChar"/>
    <w:uiPriority w:val="99"/>
    <w:semiHidden/>
    <w:unhideWhenUsed/>
    <w:rsid w:val="00BF6576"/>
    <w:rPr>
      <w:rFonts w:ascii="Segoe UI" w:hAnsi="Segoe UI" w:cs="Segoe UI"/>
      <w:sz w:val="22"/>
      <w:szCs w:val="18"/>
    </w:rPr>
  </w:style>
  <w:style w:type="character" w:customStyle="1" w:styleId="TextodebaloChar">
    <w:name w:val="Texto de balão Char"/>
    <w:basedOn w:val="Fontepargpadro"/>
    <w:link w:val="Textodebalo"/>
    <w:uiPriority w:val="99"/>
    <w:semiHidden/>
    <w:rsid w:val="00BF6576"/>
    <w:rPr>
      <w:rFonts w:ascii="Segoe UI" w:hAnsi="Segoe UI" w:cs="Segoe UI"/>
      <w:sz w:val="22"/>
      <w:szCs w:val="18"/>
      <w:lang w:val="pt-BR"/>
    </w:rPr>
  </w:style>
  <w:style w:type="character" w:customStyle="1" w:styleId="Ttulo7Char">
    <w:name w:val="Título 7 Char"/>
    <w:basedOn w:val="Fontepargpadro"/>
    <w:link w:val="Ttulo7"/>
    <w:uiPriority w:val="9"/>
    <w:semiHidden/>
    <w:rsid w:val="004638CD"/>
    <w:rPr>
      <w:rFonts w:asciiTheme="majorHAnsi" w:eastAsiaTheme="majorEastAsia" w:hAnsiTheme="majorHAnsi" w:cstheme="majorBidi"/>
      <w:i/>
      <w:iCs/>
      <w:color w:val="243F60" w:themeColor="accent1" w:themeShade="7F"/>
      <w:lang w:val="pt-BR"/>
    </w:rPr>
  </w:style>
  <w:style w:type="character" w:customStyle="1" w:styleId="Ttulo8Char">
    <w:name w:val="Título 8 Char"/>
    <w:basedOn w:val="Fontepargpadro"/>
    <w:link w:val="Ttulo8"/>
    <w:uiPriority w:val="9"/>
    <w:semiHidden/>
    <w:rsid w:val="004638CD"/>
    <w:rPr>
      <w:rFonts w:asciiTheme="majorHAnsi" w:eastAsiaTheme="majorEastAsia" w:hAnsiTheme="majorHAnsi" w:cstheme="majorBidi"/>
      <w:color w:val="272727" w:themeColor="text1" w:themeTint="D8"/>
      <w:sz w:val="21"/>
      <w:szCs w:val="21"/>
      <w:lang w:val="pt-BR"/>
    </w:rPr>
  </w:style>
  <w:style w:type="character" w:customStyle="1" w:styleId="Ttulo9Char">
    <w:name w:val="Título 9 Char"/>
    <w:basedOn w:val="Fontepargpadro"/>
    <w:link w:val="Ttulo9"/>
    <w:uiPriority w:val="9"/>
    <w:semiHidden/>
    <w:rsid w:val="004638CD"/>
    <w:rPr>
      <w:rFonts w:asciiTheme="majorHAnsi" w:eastAsiaTheme="majorEastAsia" w:hAnsiTheme="majorHAnsi" w:cstheme="majorBidi"/>
      <w:i/>
      <w:iCs/>
      <w:color w:val="272727" w:themeColor="text1" w:themeTint="D8"/>
      <w:sz w:val="21"/>
      <w:szCs w:val="21"/>
      <w:lang w:val="pt-BR"/>
    </w:rPr>
  </w:style>
  <w:style w:type="paragraph" w:styleId="Textodenotaderodap">
    <w:name w:val="footnote text"/>
    <w:basedOn w:val="Normal"/>
    <w:link w:val="TextodenotaderodapChar"/>
    <w:uiPriority w:val="99"/>
    <w:unhideWhenUsed/>
    <w:rsid w:val="00647DB9"/>
    <w:pPr>
      <w:ind w:firstLine="0"/>
    </w:pPr>
    <w:rPr>
      <w:sz w:val="20"/>
      <w:szCs w:val="20"/>
    </w:rPr>
  </w:style>
  <w:style w:type="character" w:customStyle="1" w:styleId="TextodenotaderodapChar">
    <w:name w:val="Texto de nota de rodapé Char"/>
    <w:basedOn w:val="Fontepargpadro"/>
    <w:link w:val="Textodenotaderodap"/>
    <w:uiPriority w:val="99"/>
    <w:rsid w:val="00647DB9"/>
    <w:rPr>
      <w:rFonts w:ascii="Times New Roman" w:hAnsi="Times New Roman"/>
      <w:sz w:val="20"/>
      <w:szCs w:val="20"/>
      <w:lang w:val="pt-BR"/>
    </w:rPr>
  </w:style>
  <w:style w:type="character" w:styleId="Refdenotaderodap">
    <w:name w:val="footnote reference"/>
    <w:basedOn w:val="Fontepargpadro"/>
    <w:uiPriority w:val="99"/>
    <w:semiHidden/>
    <w:unhideWhenUsed/>
    <w:rsid w:val="00511456"/>
    <w:rPr>
      <w:vertAlign w:val="superscript"/>
    </w:rPr>
  </w:style>
  <w:style w:type="character" w:styleId="Hyperlink">
    <w:name w:val="Hyperlink"/>
    <w:basedOn w:val="Fontepargpadro"/>
    <w:uiPriority w:val="99"/>
    <w:unhideWhenUsed/>
    <w:rsid w:val="00484032"/>
    <w:rPr>
      <w:color w:val="0000FF" w:themeColor="hyperlink"/>
      <w:u w:val="single"/>
    </w:rPr>
  </w:style>
  <w:style w:type="character" w:customStyle="1" w:styleId="UnresolvedMention">
    <w:name w:val="Unresolved Mention"/>
    <w:basedOn w:val="Fontepargpadro"/>
    <w:uiPriority w:val="99"/>
    <w:semiHidden/>
    <w:unhideWhenUsed/>
    <w:rsid w:val="00484032"/>
    <w:rPr>
      <w:color w:val="605E5C"/>
      <w:shd w:val="clear" w:color="auto" w:fill="E1DFDD"/>
    </w:rPr>
  </w:style>
  <w:style w:type="paragraph" w:styleId="PargrafodaLista">
    <w:name w:val="List Paragraph"/>
    <w:basedOn w:val="Normal"/>
    <w:uiPriority w:val="34"/>
    <w:qFormat/>
    <w:rsid w:val="00FA379E"/>
    <w:pPr>
      <w:ind w:left="720"/>
      <w:contextualSpacing/>
    </w:pPr>
  </w:style>
  <w:style w:type="paragraph" w:styleId="Legenda">
    <w:name w:val="caption"/>
    <w:basedOn w:val="Normal"/>
    <w:next w:val="Normal"/>
    <w:link w:val="LegendaChar"/>
    <w:uiPriority w:val="35"/>
    <w:unhideWhenUsed/>
    <w:qFormat/>
    <w:rsid w:val="00D57419"/>
    <w:pPr>
      <w:spacing w:after="120"/>
      <w:ind w:firstLine="0"/>
    </w:pPr>
    <w:rPr>
      <w:b/>
      <w:iCs/>
      <w:color w:val="auto"/>
      <w:sz w:val="20"/>
      <w:szCs w:val="18"/>
    </w:rPr>
  </w:style>
  <w:style w:type="paragraph" w:customStyle="1" w:styleId="Imagem">
    <w:name w:val="Imagem"/>
    <w:basedOn w:val="Normal"/>
    <w:qFormat/>
    <w:rsid w:val="00C65167"/>
    <w:pPr>
      <w:keepNext/>
      <w:keepLines/>
      <w:pBdr>
        <w:top w:val="none" w:sz="0" w:space="0" w:color="auto"/>
        <w:left w:val="none" w:sz="0" w:space="0" w:color="auto"/>
        <w:bottom w:val="none" w:sz="0" w:space="0" w:color="auto"/>
        <w:right w:val="none" w:sz="0" w:space="0" w:color="auto"/>
        <w:between w:val="none" w:sz="0" w:space="0" w:color="auto"/>
      </w:pBdr>
      <w:ind w:firstLine="0"/>
      <w:jc w:val="center"/>
    </w:pPr>
    <w:rPr>
      <w:noProof/>
    </w:rPr>
  </w:style>
  <w:style w:type="paragraph" w:customStyle="1" w:styleId="LegendaTabela">
    <w:name w:val="LegendaTabela"/>
    <w:basedOn w:val="Legenda"/>
    <w:link w:val="LegendaTabelaChar"/>
    <w:qFormat/>
    <w:rsid w:val="00D57419"/>
    <w:pPr>
      <w:spacing w:before="120" w:after="0"/>
    </w:pPr>
  </w:style>
  <w:style w:type="character" w:customStyle="1" w:styleId="LegendaChar">
    <w:name w:val="Legenda Char"/>
    <w:basedOn w:val="Fontepargpadro"/>
    <w:link w:val="Legenda"/>
    <w:uiPriority w:val="35"/>
    <w:rsid w:val="00D57419"/>
    <w:rPr>
      <w:rFonts w:ascii="Times New Roman" w:hAnsi="Times New Roman"/>
      <w:b/>
      <w:iCs/>
      <w:color w:val="auto"/>
      <w:sz w:val="20"/>
      <w:szCs w:val="18"/>
      <w:lang w:val="pt-BR"/>
    </w:rPr>
  </w:style>
  <w:style w:type="character" w:customStyle="1" w:styleId="LegendaTabelaChar">
    <w:name w:val="LegendaTabela Char"/>
    <w:basedOn w:val="LegendaChar"/>
    <w:link w:val="LegendaTabela"/>
    <w:rsid w:val="00D57419"/>
    <w:rPr>
      <w:rFonts w:ascii="Times New Roman" w:hAnsi="Times New Roman"/>
      <w:b/>
      <w:iCs/>
      <w:color w:val="auto"/>
      <w:sz w:val="20"/>
      <w:szCs w:val="18"/>
      <w:lang w:val="pt-BR"/>
    </w:rPr>
  </w:style>
  <w:style w:type="character" w:styleId="HiperlinkVisitado">
    <w:name w:val="FollowedHyperlink"/>
    <w:basedOn w:val="Fontepargpadro"/>
    <w:uiPriority w:val="99"/>
    <w:semiHidden/>
    <w:unhideWhenUsed/>
    <w:rsid w:val="00EC3B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9E"/>
    <w:pPr>
      <w:spacing w:before="0"/>
      <w:ind w:firstLine="567"/>
    </w:pPr>
    <w:rPr>
      <w:rFonts w:ascii="Times New Roman" w:hAnsi="Times New Roman"/>
      <w:lang w:val="pt-BR"/>
    </w:rPr>
  </w:style>
  <w:style w:type="paragraph" w:styleId="Ttulo1">
    <w:name w:val="heading 1"/>
    <w:basedOn w:val="Normal"/>
    <w:next w:val="Normal"/>
    <w:uiPriority w:val="9"/>
    <w:qFormat/>
    <w:rsid w:val="0014283A"/>
    <w:pPr>
      <w:keepNext/>
      <w:keepLines/>
      <w:numPr>
        <w:numId w:val="2"/>
      </w:numPr>
      <w:spacing w:before="360" w:after="120"/>
      <w:outlineLvl w:val="0"/>
    </w:pPr>
    <w:rPr>
      <w:b/>
      <w:sz w:val="32"/>
      <w:szCs w:val="48"/>
    </w:rPr>
  </w:style>
  <w:style w:type="paragraph" w:styleId="Ttulo2">
    <w:name w:val="heading 2"/>
    <w:basedOn w:val="Normal"/>
    <w:next w:val="Normal"/>
    <w:uiPriority w:val="9"/>
    <w:unhideWhenUsed/>
    <w:qFormat/>
    <w:rsid w:val="00E641A0"/>
    <w:pPr>
      <w:keepNext/>
      <w:keepLines/>
      <w:numPr>
        <w:ilvl w:val="1"/>
        <w:numId w:val="2"/>
      </w:numPr>
      <w:spacing w:before="360" w:after="80"/>
      <w:outlineLvl w:val="1"/>
    </w:pPr>
    <w:rPr>
      <w:b/>
      <w:sz w:val="28"/>
      <w:szCs w:val="36"/>
    </w:rPr>
  </w:style>
  <w:style w:type="paragraph" w:styleId="Ttulo3">
    <w:name w:val="heading 3"/>
    <w:basedOn w:val="Normal"/>
    <w:next w:val="Normal"/>
    <w:uiPriority w:val="9"/>
    <w:unhideWhenUsed/>
    <w:qFormat/>
    <w:pPr>
      <w:keepNext/>
      <w:keepLines/>
      <w:numPr>
        <w:ilvl w:val="2"/>
        <w:numId w:val="2"/>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Ttulo7">
    <w:name w:val="heading 7"/>
    <w:basedOn w:val="Normal"/>
    <w:next w:val="Normal"/>
    <w:link w:val="Ttulo7Char"/>
    <w:uiPriority w:val="9"/>
    <w:semiHidden/>
    <w:unhideWhenUsed/>
    <w:qFormat/>
    <w:rsid w:val="004638CD"/>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38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38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00AB18BC"/>
    <w:pPr>
      <w:keepNext/>
      <w:keepLines/>
      <w:spacing w:before="480" w:after="120"/>
      <w:jc w:val="center"/>
    </w:pPr>
    <w:rPr>
      <w:b/>
      <w:sz w:val="32"/>
      <w:szCs w:val="72"/>
    </w:rPr>
  </w:style>
  <w:style w:type="paragraph" w:styleId="Subttulo">
    <w:name w:val="Subtitle"/>
    <w:basedOn w:val="Normal"/>
    <w:next w:val="Normal"/>
    <w:uiPriority w:val="11"/>
    <w:qFormat/>
    <w:rsid w:val="0014283A"/>
    <w:pPr>
      <w:keepNext/>
      <w:keepLines/>
      <w:spacing w:before="360" w:after="80"/>
    </w:pPr>
    <w:rPr>
      <w:rFonts w:eastAsia="Georgia" w:cs="Georgia"/>
      <w:b/>
      <w:color w:val="auto"/>
      <w:sz w:val="32"/>
      <w:szCs w:val="48"/>
    </w:rPr>
  </w:style>
  <w:style w:type="table" w:customStyle="1" w:styleId="a">
    <w:basedOn w:val="Tabelanormal"/>
    <w:tblPr>
      <w:tblStyleRowBandSize w:val="1"/>
      <w:tblStyleColBandSize w:val="1"/>
      <w:tblCellMar>
        <w:top w:w="100" w:type="dxa"/>
        <w:left w:w="100" w:type="dxa"/>
        <w:bottom w:w="100" w:type="dxa"/>
        <w:right w:w="100" w:type="dxa"/>
      </w:tblCellMar>
    </w:tblPr>
  </w:style>
  <w:style w:type="paragraph" w:styleId="Rodap">
    <w:name w:val="footer"/>
    <w:basedOn w:val="Normal"/>
    <w:link w:val="RodapChar"/>
    <w:uiPriority w:val="99"/>
    <w:unhideWhenUsed/>
    <w:rsid w:val="00F802C3"/>
    <w:pPr>
      <w:tabs>
        <w:tab w:val="clear" w:pos="720"/>
        <w:tab w:val="center" w:pos="4252"/>
        <w:tab w:val="right" w:pos="8504"/>
      </w:tabs>
    </w:pPr>
  </w:style>
  <w:style w:type="character" w:customStyle="1" w:styleId="RodapChar">
    <w:name w:val="Rodapé Char"/>
    <w:basedOn w:val="Fontepargpadro"/>
    <w:link w:val="Rodap"/>
    <w:uiPriority w:val="99"/>
    <w:rsid w:val="00F802C3"/>
  </w:style>
  <w:style w:type="paragraph" w:styleId="Cabealho">
    <w:name w:val="header"/>
    <w:basedOn w:val="Normal"/>
    <w:link w:val="CabealhoChar"/>
    <w:uiPriority w:val="99"/>
    <w:unhideWhenUsed/>
    <w:rsid w:val="00F802C3"/>
    <w:pPr>
      <w:tabs>
        <w:tab w:val="clear" w:pos="720"/>
        <w:tab w:val="center" w:pos="4252"/>
        <w:tab w:val="right" w:pos="8504"/>
      </w:tabs>
    </w:pPr>
  </w:style>
  <w:style w:type="character" w:customStyle="1" w:styleId="CabealhoChar">
    <w:name w:val="Cabeçalho Char"/>
    <w:basedOn w:val="Fontepargpadro"/>
    <w:link w:val="Cabealho"/>
    <w:uiPriority w:val="99"/>
    <w:rsid w:val="00F802C3"/>
  </w:style>
  <w:style w:type="character" w:styleId="Refdecomentrio">
    <w:name w:val="annotation reference"/>
    <w:basedOn w:val="Fontepargpadro"/>
    <w:uiPriority w:val="99"/>
    <w:semiHidden/>
    <w:unhideWhenUsed/>
    <w:rsid w:val="00F00678"/>
    <w:rPr>
      <w:sz w:val="16"/>
      <w:szCs w:val="16"/>
    </w:rPr>
  </w:style>
  <w:style w:type="paragraph" w:styleId="Textodecomentrio">
    <w:name w:val="annotation text"/>
    <w:basedOn w:val="Normal"/>
    <w:link w:val="TextodecomentrioChar"/>
    <w:uiPriority w:val="99"/>
    <w:unhideWhenUsed/>
    <w:rsid w:val="00F00678"/>
    <w:rPr>
      <w:sz w:val="20"/>
      <w:szCs w:val="20"/>
    </w:rPr>
  </w:style>
  <w:style w:type="character" w:customStyle="1" w:styleId="TextodecomentrioChar">
    <w:name w:val="Texto de comentário Char"/>
    <w:basedOn w:val="Fontepargpadro"/>
    <w:link w:val="Textodecomentrio"/>
    <w:uiPriority w:val="99"/>
    <w:rsid w:val="00F00678"/>
    <w:rPr>
      <w:sz w:val="20"/>
      <w:szCs w:val="20"/>
    </w:rPr>
  </w:style>
  <w:style w:type="paragraph" w:styleId="Assuntodocomentrio">
    <w:name w:val="annotation subject"/>
    <w:basedOn w:val="Textodecomentrio"/>
    <w:next w:val="Textodecomentrio"/>
    <w:link w:val="AssuntodocomentrioChar"/>
    <w:uiPriority w:val="99"/>
    <w:semiHidden/>
    <w:unhideWhenUsed/>
    <w:rsid w:val="00F00678"/>
    <w:rPr>
      <w:b/>
      <w:bCs/>
    </w:rPr>
  </w:style>
  <w:style w:type="character" w:customStyle="1" w:styleId="AssuntodocomentrioChar">
    <w:name w:val="Assunto do comentário Char"/>
    <w:basedOn w:val="TextodecomentrioChar"/>
    <w:link w:val="Assuntodocomentrio"/>
    <w:uiPriority w:val="99"/>
    <w:semiHidden/>
    <w:rsid w:val="00F00678"/>
    <w:rPr>
      <w:b/>
      <w:bCs/>
      <w:sz w:val="20"/>
      <w:szCs w:val="20"/>
    </w:rPr>
  </w:style>
  <w:style w:type="paragraph" w:styleId="Textodebalo">
    <w:name w:val="Balloon Text"/>
    <w:basedOn w:val="Normal"/>
    <w:link w:val="TextodebaloChar"/>
    <w:uiPriority w:val="99"/>
    <w:semiHidden/>
    <w:unhideWhenUsed/>
    <w:rsid w:val="00BF6576"/>
    <w:rPr>
      <w:rFonts w:ascii="Segoe UI" w:hAnsi="Segoe UI" w:cs="Segoe UI"/>
      <w:sz w:val="22"/>
      <w:szCs w:val="18"/>
    </w:rPr>
  </w:style>
  <w:style w:type="character" w:customStyle="1" w:styleId="TextodebaloChar">
    <w:name w:val="Texto de balão Char"/>
    <w:basedOn w:val="Fontepargpadro"/>
    <w:link w:val="Textodebalo"/>
    <w:uiPriority w:val="99"/>
    <w:semiHidden/>
    <w:rsid w:val="00BF6576"/>
    <w:rPr>
      <w:rFonts w:ascii="Segoe UI" w:hAnsi="Segoe UI" w:cs="Segoe UI"/>
      <w:sz w:val="22"/>
      <w:szCs w:val="18"/>
      <w:lang w:val="pt-BR"/>
    </w:rPr>
  </w:style>
  <w:style w:type="character" w:customStyle="1" w:styleId="Ttulo7Char">
    <w:name w:val="Título 7 Char"/>
    <w:basedOn w:val="Fontepargpadro"/>
    <w:link w:val="Ttulo7"/>
    <w:uiPriority w:val="9"/>
    <w:semiHidden/>
    <w:rsid w:val="004638CD"/>
    <w:rPr>
      <w:rFonts w:asciiTheme="majorHAnsi" w:eastAsiaTheme="majorEastAsia" w:hAnsiTheme="majorHAnsi" w:cstheme="majorBidi"/>
      <w:i/>
      <w:iCs/>
      <w:color w:val="243F60" w:themeColor="accent1" w:themeShade="7F"/>
      <w:lang w:val="pt-BR"/>
    </w:rPr>
  </w:style>
  <w:style w:type="character" w:customStyle="1" w:styleId="Ttulo8Char">
    <w:name w:val="Título 8 Char"/>
    <w:basedOn w:val="Fontepargpadro"/>
    <w:link w:val="Ttulo8"/>
    <w:uiPriority w:val="9"/>
    <w:semiHidden/>
    <w:rsid w:val="004638CD"/>
    <w:rPr>
      <w:rFonts w:asciiTheme="majorHAnsi" w:eastAsiaTheme="majorEastAsia" w:hAnsiTheme="majorHAnsi" w:cstheme="majorBidi"/>
      <w:color w:val="272727" w:themeColor="text1" w:themeTint="D8"/>
      <w:sz w:val="21"/>
      <w:szCs w:val="21"/>
      <w:lang w:val="pt-BR"/>
    </w:rPr>
  </w:style>
  <w:style w:type="character" w:customStyle="1" w:styleId="Ttulo9Char">
    <w:name w:val="Título 9 Char"/>
    <w:basedOn w:val="Fontepargpadro"/>
    <w:link w:val="Ttulo9"/>
    <w:uiPriority w:val="9"/>
    <w:semiHidden/>
    <w:rsid w:val="004638CD"/>
    <w:rPr>
      <w:rFonts w:asciiTheme="majorHAnsi" w:eastAsiaTheme="majorEastAsia" w:hAnsiTheme="majorHAnsi" w:cstheme="majorBidi"/>
      <w:i/>
      <w:iCs/>
      <w:color w:val="272727" w:themeColor="text1" w:themeTint="D8"/>
      <w:sz w:val="21"/>
      <w:szCs w:val="21"/>
      <w:lang w:val="pt-BR"/>
    </w:rPr>
  </w:style>
  <w:style w:type="paragraph" w:styleId="Textodenotaderodap">
    <w:name w:val="footnote text"/>
    <w:basedOn w:val="Normal"/>
    <w:link w:val="TextodenotaderodapChar"/>
    <w:uiPriority w:val="99"/>
    <w:unhideWhenUsed/>
    <w:rsid w:val="00647DB9"/>
    <w:pPr>
      <w:ind w:firstLine="0"/>
    </w:pPr>
    <w:rPr>
      <w:sz w:val="20"/>
      <w:szCs w:val="20"/>
    </w:rPr>
  </w:style>
  <w:style w:type="character" w:customStyle="1" w:styleId="TextodenotaderodapChar">
    <w:name w:val="Texto de nota de rodapé Char"/>
    <w:basedOn w:val="Fontepargpadro"/>
    <w:link w:val="Textodenotaderodap"/>
    <w:uiPriority w:val="99"/>
    <w:rsid w:val="00647DB9"/>
    <w:rPr>
      <w:rFonts w:ascii="Times New Roman" w:hAnsi="Times New Roman"/>
      <w:sz w:val="20"/>
      <w:szCs w:val="20"/>
      <w:lang w:val="pt-BR"/>
    </w:rPr>
  </w:style>
  <w:style w:type="character" w:styleId="Refdenotaderodap">
    <w:name w:val="footnote reference"/>
    <w:basedOn w:val="Fontepargpadro"/>
    <w:uiPriority w:val="99"/>
    <w:semiHidden/>
    <w:unhideWhenUsed/>
    <w:rsid w:val="00511456"/>
    <w:rPr>
      <w:vertAlign w:val="superscript"/>
    </w:rPr>
  </w:style>
  <w:style w:type="character" w:styleId="Hyperlink">
    <w:name w:val="Hyperlink"/>
    <w:basedOn w:val="Fontepargpadro"/>
    <w:uiPriority w:val="99"/>
    <w:unhideWhenUsed/>
    <w:rsid w:val="00484032"/>
    <w:rPr>
      <w:color w:val="0000FF" w:themeColor="hyperlink"/>
      <w:u w:val="single"/>
    </w:rPr>
  </w:style>
  <w:style w:type="character" w:customStyle="1" w:styleId="UnresolvedMention">
    <w:name w:val="Unresolved Mention"/>
    <w:basedOn w:val="Fontepargpadro"/>
    <w:uiPriority w:val="99"/>
    <w:semiHidden/>
    <w:unhideWhenUsed/>
    <w:rsid w:val="00484032"/>
    <w:rPr>
      <w:color w:val="605E5C"/>
      <w:shd w:val="clear" w:color="auto" w:fill="E1DFDD"/>
    </w:rPr>
  </w:style>
  <w:style w:type="paragraph" w:styleId="PargrafodaLista">
    <w:name w:val="List Paragraph"/>
    <w:basedOn w:val="Normal"/>
    <w:uiPriority w:val="34"/>
    <w:qFormat/>
    <w:rsid w:val="00FA379E"/>
    <w:pPr>
      <w:ind w:left="720"/>
      <w:contextualSpacing/>
    </w:pPr>
  </w:style>
  <w:style w:type="paragraph" w:styleId="Legenda">
    <w:name w:val="caption"/>
    <w:basedOn w:val="Normal"/>
    <w:next w:val="Normal"/>
    <w:link w:val="LegendaChar"/>
    <w:uiPriority w:val="35"/>
    <w:unhideWhenUsed/>
    <w:qFormat/>
    <w:rsid w:val="00D57419"/>
    <w:pPr>
      <w:spacing w:after="120"/>
      <w:ind w:firstLine="0"/>
    </w:pPr>
    <w:rPr>
      <w:b/>
      <w:iCs/>
      <w:color w:val="auto"/>
      <w:sz w:val="20"/>
      <w:szCs w:val="18"/>
    </w:rPr>
  </w:style>
  <w:style w:type="paragraph" w:customStyle="1" w:styleId="Imagem">
    <w:name w:val="Imagem"/>
    <w:basedOn w:val="Normal"/>
    <w:qFormat/>
    <w:rsid w:val="00C65167"/>
    <w:pPr>
      <w:keepNext/>
      <w:keepLines/>
      <w:pBdr>
        <w:top w:val="none" w:sz="0" w:space="0" w:color="auto"/>
        <w:left w:val="none" w:sz="0" w:space="0" w:color="auto"/>
        <w:bottom w:val="none" w:sz="0" w:space="0" w:color="auto"/>
        <w:right w:val="none" w:sz="0" w:space="0" w:color="auto"/>
        <w:between w:val="none" w:sz="0" w:space="0" w:color="auto"/>
      </w:pBdr>
      <w:ind w:firstLine="0"/>
      <w:jc w:val="center"/>
    </w:pPr>
    <w:rPr>
      <w:noProof/>
    </w:rPr>
  </w:style>
  <w:style w:type="paragraph" w:customStyle="1" w:styleId="LegendaTabela">
    <w:name w:val="LegendaTabela"/>
    <w:basedOn w:val="Legenda"/>
    <w:link w:val="LegendaTabelaChar"/>
    <w:qFormat/>
    <w:rsid w:val="00D57419"/>
    <w:pPr>
      <w:spacing w:before="120" w:after="0"/>
    </w:pPr>
  </w:style>
  <w:style w:type="character" w:customStyle="1" w:styleId="LegendaChar">
    <w:name w:val="Legenda Char"/>
    <w:basedOn w:val="Fontepargpadro"/>
    <w:link w:val="Legenda"/>
    <w:uiPriority w:val="35"/>
    <w:rsid w:val="00D57419"/>
    <w:rPr>
      <w:rFonts w:ascii="Times New Roman" w:hAnsi="Times New Roman"/>
      <w:b/>
      <w:iCs/>
      <w:color w:val="auto"/>
      <w:sz w:val="20"/>
      <w:szCs w:val="18"/>
      <w:lang w:val="pt-BR"/>
    </w:rPr>
  </w:style>
  <w:style w:type="character" w:customStyle="1" w:styleId="LegendaTabelaChar">
    <w:name w:val="LegendaTabela Char"/>
    <w:basedOn w:val="LegendaChar"/>
    <w:link w:val="LegendaTabela"/>
    <w:rsid w:val="00D57419"/>
    <w:rPr>
      <w:rFonts w:ascii="Times New Roman" w:hAnsi="Times New Roman"/>
      <w:b/>
      <w:iCs/>
      <w:color w:val="auto"/>
      <w:sz w:val="20"/>
      <w:szCs w:val="18"/>
      <w:lang w:val="pt-BR"/>
    </w:rPr>
  </w:style>
  <w:style w:type="character" w:styleId="HiperlinkVisitado">
    <w:name w:val="FollowedHyperlink"/>
    <w:basedOn w:val="Fontepargpadro"/>
    <w:uiPriority w:val="99"/>
    <w:semiHidden/>
    <w:unhideWhenUsed/>
    <w:rsid w:val="00EC3B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865916">
      <w:bodyDiv w:val="1"/>
      <w:marLeft w:val="0"/>
      <w:marRight w:val="0"/>
      <w:marTop w:val="0"/>
      <w:marBottom w:val="0"/>
      <w:divBdr>
        <w:top w:val="none" w:sz="0" w:space="0" w:color="auto"/>
        <w:left w:val="none" w:sz="0" w:space="0" w:color="auto"/>
        <w:bottom w:val="none" w:sz="0" w:space="0" w:color="auto"/>
        <w:right w:val="none" w:sz="0" w:space="0" w:color="auto"/>
      </w:divBdr>
    </w:div>
    <w:div w:id="518353427">
      <w:bodyDiv w:val="1"/>
      <w:marLeft w:val="0"/>
      <w:marRight w:val="0"/>
      <w:marTop w:val="0"/>
      <w:marBottom w:val="0"/>
      <w:divBdr>
        <w:top w:val="none" w:sz="0" w:space="0" w:color="auto"/>
        <w:left w:val="none" w:sz="0" w:space="0" w:color="auto"/>
        <w:bottom w:val="none" w:sz="0" w:space="0" w:color="auto"/>
        <w:right w:val="none" w:sz="0" w:space="0" w:color="auto"/>
      </w:divBdr>
    </w:div>
    <w:div w:id="533662122">
      <w:bodyDiv w:val="1"/>
      <w:marLeft w:val="0"/>
      <w:marRight w:val="0"/>
      <w:marTop w:val="0"/>
      <w:marBottom w:val="0"/>
      <w:divBdr>
        <w:top w:val="none" w:sz="0" w:space="0" w:color="auto"/>
        <w:left w:val="none" w:sz="0" w:space="0" w:color="auto"/>
        <w:bottom w:val="none" w:sz="0" w:space="0" w:color="auto"/>
        <w:right w:val="none" w:sz="0" w:space="0" w:color="auto"/>
      </w:divBdr>
    </w:div>
    <w:div w:id="857894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ultracarweb.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pcar.cloud" TargetMode="External"/><Relationship Id="rId24" Type="http://schemas.openxmlformats.org/officeDocument/2006/relationships/image" Target="media/image12.png"/><Relationship Id="rId32" Type="http://schemas.openxmlformats.org/officeDocument/2006/relationships/footer" Target="footer2.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theme" Target="theme/theme1.xml"/><Relationship Id="rId10" Type="http://schemas.openxmlformats.org/officeDocument/2006/relationships/hyperlink" Target="https://gestaoclick.com.br/programa-para-oficina-mecanica" TargetMode="External"/><Relationship Id="rId19" Type="http://schemas.openxmlformats.org/officeDocument/2006/relationships/image" Target="media/image7.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header" Target="header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Shared%20drives\OPE_TCC\Modelos\Artigo_OPE_ADS_BD_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86C1A-F9DA-4215-AB5D-194036FE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Artigo_OPE_ADS_BD_SI</Template>
  <TotalTime>9858</TotalTime>
  <Pages>10</Pages>
  <Words>1781</Words>
  <Characters>9623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do Trabalho de OPE: com Subtítulo</vt:lpstr>
      <vt:lpstr>Título do Trabalho de OPE: com Subtítulo</vt:lpstr>
    </vt:vector>
  </TitlesOfParts>
  <Company/>
  <LinksUpToDate>false</LinksUpToDate>
  <CharactersWithSpaces>11382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de OPE: com Subtítulo</dc:title>
  <dc:creator>Fabio Furia</dc:creator>
  <cp:lastModifiedBy>Sergio Ramos</cp:lastModifiedBy>
  <cp:revision>19</cp:revision>
  <dcterms:created xsi:type="dcterms:W3CDTF">2019-08-15T15:30:00Z</dcterms:created>
  <dcterms:modified xsi:type="dcterms:W3CDTF">2020-10-21T04:01:00Z</dcterms:modified>
</cp:coreProperties>
</file>